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96" w:rsidRDefault="00427698">
      <w:pPr>
        <w:pStyle w:val="Heading1"/>
        <w:contextualSpacing w:val="0"/>
      </w:pPr>
      <w:r>
        <w:t>A/B Testing project</w:t>
      </w:r>
    </w:p>
    <w:p w:rsidR="00427698" w:rsidRDefault="00427698"/>
    <w:p w:rsidR="00427698" w:rsidRDefault="00427698">
      <w:r>
        <w:t>Alain Roghi - Airbus</w:t>
      </w:r>
    </w:p>
    <w:p w:rsidR="00427698" w:rsidRDefault="00427698" w:rsidP="006F3614">
      <w:pPr>
        <w:pStyle w:val="Heading1"/>
        <w:contextualSpacing w:val="0"/>
      </w:pPr>
      <w:bookmarkStart w:id="0" w:name="_h5scg48r8tew" w:colFirst="0" w:colLast="0"/>
      <w:bookmarkEnd w:id="0"/>
    </w:p>
    <w:p w:rsidR="006F3614" w:rsidRDefault="006F3614" w:rsidP="006F3614">
      <w:pPr>
        <w:pStyle w:val="Heading1"/>
        <w:contextualSpacing w:val="0"/>
      </w:pPr>
      <w:r>
        <w:t>Business understanding</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The aim of this paragraph is to provide a business understanding of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proposed changes and the expected impact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For this, I use a user experience flow diagram of the current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website, and the proposed modified one.</w:t>
      </w:r>
    </w:p>
    <w:p w:rsidR="006F3614" w:rsidRDefault="006F3614" w:rsidP="006F3614"/>
    <w:p w:rsidR="00421596" w:rsidRDefault="00421596" w:rsidP="006F3614"/>
    <w:p w:rsidR="00421596" w:rsidRDefault="00421596" w:rsidP="006F3614">
      <w:r>
        <w:t>The different figures on the diagram show points of measures to capture raw metrics.</w:t>
      </w:r>
    </w:p>
    <w:p w:rsidR="00421596" w:rsidRDefault="00421596" w:rsidP="006F3614"/>
    <w:p w:rsidR="00421596" w:rsidRDefault="00421596" w:rsidP="006F3614"/>
    <w:p w:rsidR="006F3614" w:rsidRDefault="006F3614" w:rsidP="006F3614">
      <w:r>
        <w:lastRenderedPageBreak/>
        <w:t>Current user experience flow diagram:</w:t>
      </w:r>
      <w:r>
        <w:rPr>
          <w:noProof/>
        </w:rPr>
        <w:drawing>
          <wp:inline distT="0" distB="0" distL="0" distR="0">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BE9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783070"/>
                    </a:xfrm>
                    <a:prstGeom prst="rect">
                      <a:avLst/>
                    </a:prstGeom>
                  </pic:spPr>
                </pic:pic>
              </a:graphicData>
            </a:graphic>
          </wp:inline>
        </w:drawing>
      </w:r>
    </w:p>
    <w:p w:rsidR="006F3614" w:rsidRDefault="006F3614" w:rsidP="006F3614"/>
    <w:p w:rsidR="006F3614" w:rsidRDefault="006F3614" w:rsidP="006F3614"/>
    <w:p w:rsidR="006F3614" w:rsidRDefault="006F3614" w:rsidP="006F3614">
      <w:r>
        <w:t>New proposed user experience flow diagram:</w:t>
      </w:r>
    </w:p>
    <w:p w:rsidR="006F3614" w:rsidRDefault="006F3614" w:rsidP="006F3614"/>
    <w:p w:rsidR="006F3614" w:rsidRPr="006F3614" w:rsidRDefault="006F3614" w:rsidP="006F3614">
      <w:r>
        <w:rPr>
          <w:noProof/>
        </w:rPr>
        <w:lastRenderedPageBreak/>
        <w:drawing>
          <wp:inline distT="0" distB="0" distL="0" distR="0">
            <wp:extent cx="4763165" cy="669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4C1F.tmp"/>
                    <pic:cNvPicPr/>
                  </pic:nvPicPr>
                  <pic:blipFill>
                    <a:blip r:embed="rId8">
                      <a:extLst>
                        <a:ext uri="{28A0092B-C50C-407E-A947-70E740481C1C}">
                          <a14:useLocalDpi xmlns:a14="http://schemas.microsoft.com/office/drawing/2010/main" val="0"/>
                        </a:ext>
                      </a:extLst>
                    </a:blip>
                    <a:stretch>
                      <a:fillRect/>
                    </a:stretch>
                  </pic:blipFill>
                  <pic:spPr>
                    <a:xfrm>
                      <a:off x="0" y="0"/>
                      <a:ext cx="4763165" cy="6697010"/>
                    </a:xfrm>
                    <a:prstGeom prst="rect">
                      <a:avLst/>
                    </a:prstGeom>
                  </pic:spPr>
                </pic:pic>
              </a:graphicData>
            </a:graphic>
          </wp:inline>
        </w:drawing>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expectation and changes done, we do not expect changes in the number of people visiting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homepage and courses list. There should not be any change in term of people clicking the ‘Start free trial’ button.</w:t>
      </w:r>
    </w:p>
    <w:p w:rsidR="006F3614" w:rsidRDefault="006F3614" w:rsidP="009D5C3B">
      <w:pPr>
        <w:jc w:val="both"/>
      </w:pPr>
    </w:p>
    <w:p w:rsidR="006F3614" w:rsidRDefault="006F3614" w:rsidP="009D5C3B">
      <w:pPr>
        <w:jc w:val="both"/>
      </w:pPr>
      <w:r>
        <w:t xml:space="preserve">By challenging the user enrolment, </w:t>
      </w:r>
      <w:proofErr w:type="spellStart"/>
      <w:r>
        <w:t>Udacity</w:t>
      </w:r>
      <w:proofErr w:type="spellEnd"/>
      <w:r>
        <w:t xml:space="preserve"> expect to have less user enro</w:t>
      </w:r>
      <w:r w:rsidR="009D5C3B">
        <w:t xml:space="preserve">lled for the 14 days free trial, but more engaged peoples. At the same time, </w:t>
      </w:r>
      <w:proofErr w:type="spellStart"/>
      <w:r w:rsidR="009D5C3B">
        <w:t>Udacity</w:t>
      </w:r>
      <w:proofErr w:type="spellEnd"/>
      <w:r w:rsidR="009D5C3B">
        <w:t xml:space="preserve"> expect less cancellation at the </w:t>
      </w:r>
      <w:r w:rsidR="009D5C3B">
        <w:lastRenderedPageBreak/>
        <w:t>end of the 14 days free trial period.</w:t>
      </w:r>
      <w:r w:rsidR="002769E2">
        <w:t xml:space="preserve"> In other words, </w:t>
      </w:r>
      <w:proofErr w:type="spellStart"/>
      <w:r w:rsidR="002769E2">
        <w:t>Udacity</w:t>
      </w:r>
      <w:proofErr w:type="spellEnd"/>
      <w:r w:rsidR="002769E2">
        <w:t xml:space="preserve"> expect to change the 4a/4b distribution by Increasing 4a (in %) and reduction 4b (in %).</w:t>
      </w:r>
    </w:p>
    <w:p w:rsidR="009D5C3B" w:rsidRDefault="009D5C3B" w:rsidP="009D5C3B">
      <w:pPr>
        <w:jc w:val="both"/>
      </w:pPr>
    </w:p>
    <w:p w:rsidR="003C7494" w:rsidRDefault="003C7494" w:rsidP="003C7494">
      <w:pPr>
        <w:pStyle w:val="Heading1"/>
        <w:contextualSpacing w:val="0"/>
      </w:pPr>
      <w:r>
        <w:t>Experiment Design</w:t>
      </w:r>
    </w:p>
    <w:p w:rsidR="003C7494" w:rsidRDefault="003C7494" w:rsidP="009D5C3B">
      <w:pPr>
        <w:jc w:val="both"/>
      </w:pPr>
    </w:p>
    <w:p w:rsidR="003C7494" w:rsidRDefault="003C7494" w:rsidP="003C7494">
      <w:pPr>
        <w:pStyle w:val="Heading2"/>
        <w:contextualSpacing w:val="0"/>
      </w:pPr>
      <w:r>
        <w:t>Metric Choice</w:t>
      </w:r>
    </w:p>
    <w:p w:rsidR="003C7494" w:rsidRDefault="003C7494" w:rsidP="009D5C3B">
      <w:pPr>
        <w:jc w:val="both"/>
      </w:pPr>
    </w:p>
    <w:p w:rsidR="003C7494" w:rsidRDefault="003C7494" w:rsidP="009D5C3B">
      <w:pPr>
        <w:jc w:val="both"/>
      </w:pPr>
    </w:p>
    <w:p w:rsidR="003C7494" w:rsidRDefault="003C7494" w:rsidP="009D5C3B">
      <w:pPr>
        <w:jc w:val="both"/>
      </w:pPr>
      <w:r>
        <w:t xml:space="preserve">The following table </w:t>
      </w:r>
      <w:r w:rsidR="00EC79C2">
        <w:t>map</w:t>
      </w:r>
      <w:r>
        <w:t>s</w:t>
      </w:r>
      <w:r w:rsidR="00EC79C2">
        <w:t xml:space="preserve"> the proposed metrics on the user experience flow diagram</w:t>
      </w:r>
      <w:r>
        <w:t>. I also try to get an intuition about the change direction that should occur on the metric if the experiment is successful:</w:t>
      </w:r>
    </w:p>
    <w:p w:rsidR="00EC79C2" w:rsidRDefault="003C7494" w:rsidP="009D5C3B">
      <w:pPr>
        <w:jc w:val="both"/>
      </w:pPr>
      <w:r>
        <w:t xml:space="preserve"> </w:t>
      </w:r>
    </w:p>
    <w:p w:rsidR="00EC79C2" w:rsidRDefault="00EC79C2" w:rsidP="009D5C3B">
      <w:pPr>
        <w:jc w:val="both"/>
      </w:pPr>
    </w:p>
    <w:tbl>
      <w:tblPr>
        <w:tblStyle w:val="TableGrid"/>
        <w:tblW w:w="0" w:type="auto"/>
        <w:tblLook w:val="04A0" w:firstRow="1" w:lastRow="0" w:firstColumn="1" w:lastColumn="0" w:noHBand="0" w:noVBand="1"/>
      </w:tblPr>
      <w:tblGrid>
        <w:gridCol w:w="3652"/>
        <w:gridCol w:w="1843"/>
        <w:gridCol w:w="4081"/>
      </w:tblGrid>
      <w:tr w:rsidR="00EC79C2" w:rsidTr="003C7494">
        <w:trPr>
          <w:tblHeader/>
        </w:trPr>
        <w:tc>
          <w:tcPr>
            <w:tcW w:w="3652" w:type="dxa"/>
            <w:shd w:val="clear" w:color="auto" w:fill="F2F2F2" w:themeFill="background1" w:themeFillShade="F2"/>
          </w:tcPr>
          <w:p w:rsidR="00EC79C2" w:rsidRDefault="00EC79C2" w:rsidP="009D5C3B">
            <w:pPr>
              <w:jc w:val="both"/>
            </w:pPr>
            <w:r>
              <w:t>Metrics / definition</w:t>
            </w:r>
          </w:p>
        </w:tc>
        <w:tc>
          <w:tcPr>
            <w:tcW w:w="1843" w:type="dxa"/>
            <w:shd w:val="clear" w:color="auto" w:fill="F2F2F2" w:themeFill="background1" w:themeFillShade="F2"/>
          </w:tcPr>
          <w:p w:rsidR="00EC79C2" w:rsidRDefault="00EC79C2" w:rsidP="003C7494">
            <w:r>
              <w:t>Place of data collection</w:t>
            </w:r>
            <w:r w:rsidR="00BF5B80">
              <w:t xml:space="preserve"> or computation formula</w:t>
            </w:r>
          </w:p>
        </w:tc>
        <w:tc>
          <w:tcPr>
            <w:tcW w:w="4081" w:type="dxa"/>
            <w:shd w:val="clear" w:color="auto" w:fill="F2F2F2" w:themeFill="background1" w:themeFillShade="F2"/>
          </w:tcPr>
          <w:p w:rsidR="00EC79C2" w:rsidRDefault="00B03737" w:rsidP="009D5C3B">
            <w:pPr>
              <w:jc w:val="both"/>
            </w:pPr>
            <w:r>
              <w:t>Possible change</w:t>
            </w:r>
            <w:r w:rsidR="00B73847">
              <w:t xml:space="preserve"> / explanation</w:t>
            </w:r>
          </w:p>
        </w:tc>
      </w:tr>
      <w:tr w:rsidR="00EC79C2" w:rsidTr="00B73847">
        <w:tc>
          <w:tcPr>
            <w:tcW w:w="3652" w:type="dxa"/>
          </w:tcPr>
          <w:p w:rsidR="00EC79C2" w:rsidRDefault="00EC79C2" w:rsidP="009D5C3B">
            <w:pPr>
              <w:jc w:val="both"/>
            </w:pPr>
            <w:r>
              <w:t>Number of cookies</w:t>
            </w:r>
          </w:p>
          <w:p w:rsidR="00EC79C2" w:rsidRPr="00BF5B80" w:rsidRDefault="00EC79C2" w:rsidP="00EC79C2">
            <w:pPr>
              <w:autoSpaceDE w:val="0"/>
              <w:autoSpaceDN w:val="0"/>
              <w:adjustRightInd w:val="0"/>
              <w:rPr>
                <w:sz w:val="16"/>
                <w:szCs w:val="16"/>
              </w:rPr>
            </w:pPr>
            <w:r w:rsidRPr="00BF5B80">
              <w:rPr>
                <w:sz w:val="16"/>
                <w:szCs w:val="16"/>
              </w:rPr>
              <w:t>number of unique cookies to view the</w:t>
            </w:r>
          </w:p>
          <w:p w:rsidR="00EC79C2" w:rsidRDefault="00EC79C2" w:rsidP="00EC79C2">
            <w:pPr>
              <w:jc w:val="both"/>
            </w:pPr>
            <w:r w:rsidRPr="00BF5B80">
              <w:rPr>
                <w:sz w:val="16"/>
                <w:szCs w:val="16"/>
              </w:rPr>
              <w:t>course overview page</w:t>
            </w:r>
          </w:p>
        </w:tc>
        <w:tc>
          <w:tcPr>
            <w:tcW w:w="1843" w:type="dxa"/>
          </w:tcPr>
          <w:p w:rsidR="00B03737" w:rsidRDefault="00EC79C2" w:rsidP="00B03737">
            <w:pPr>
              <w:jc w:val="center"/>
            </w:pPr>
            <w:r>
              <w:t>1</w:t>
            </w:r>
          </w:p>
        </w:tc>
        <w:tc>
          <w:tcPr>
            <w:tcW w:w="4081" w:type="dxa"/>
          </w:tcPr>
          <w:p w:rsidR="00EC79C2" w:rsidRDefault="00EC79C2" w:rsidP="009D5C3B">
            <w:pPr>
              <w:jc w:val="both"/>
            </w:pPr>
            <w:r>
              <w:t>No change</w:t>
            </w:r>
          </w:p>
          <w:p w:rsidR="00B73847" w:rsidRDefault="00B73847" w:rsidP="009D5C3B">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visiting the homepage and course overview page.</w:t>
            </w:r>
          </w:p>
          <w:p w:rsidR="003C7494" w:rsidRDefault="003C7494" w:rsidP="009D5C3B">
            <w:pPr>
              <w:jc w:val="both"/>
              <w:rPr>
                <w:sz w:val="16"/>
                <w:szCs w:val="16"/>
              </w:rPr>
            </w:pPr>
          </w:p>
          <w:p w:rsidR="003C7494" w:rsidRPr="00B73847" w:rsidRDefault="003C7494" w:rsidP="009D5C3B">
            <w:pPr>
              <w:jc w:val="both"/>
              <w:rPr>
                <w:sz w:val="16"/>
                <w:szCs w:val="16"/>
              </w:rPr>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 xml:space="preserve">Number of </w:t>
            </w:r>
            <w:proofErr w:type="spellStart"/>
            <w:r>
              <w:t>userids</w:t>
            </w:r>
            <w:proofErr w:type="spellEnd"/>
          </w:p>
          <w:p w:rsidR="00EC79C2" w:rsidRPr="00BF5B80" w:rsidRDefault="00BF5B80" w:rsidP="00EC79C2">
            <w:pPr>
              <w:autoSpaceDE w:val="0"/>
              <w:autoSpaceDN w:val="0"/>
              <w:adjustRightInd w:val="0"/>
              <w:rPr>
                <w:sz w:val="16"/>
                <w:szCs w:val="16"/>
              </w:rPr>
            </w:pPr>
            <w:proofErr w:type="gramStart"/>
            <w:r>
              <w:rPr>
                <w:sz w:val="16"/>
                <w:szCs w:val="16"/>
              </w:rPr>
              <w:t>n</w:t>
            </w:r>
            <w:r w:rsidR="00EC79C2" w:rsidRPr="00BF5B80">
              <w:rPr>
                <w:sz w:val="16"/>
                <w:szCs w:val="16"/>
              </w:rPr>
              <w:t>umber</w:t>
            </w:r>
            <w:proofErr w:type="gramEnd"/>
            <w:r w:rsidR="00EC79C2" w:rsidRPr="00BF5B80">
              <w:rPr>
                <w:sz w:val="16"/>
                <w:szCs w:val="16"/>
              </w:rPr>
              <w:t xml:space="preserve"> of users who </w:t>
            </w:r>
            <w:proofErr w:type="spellStart"/>
            <w:r w:rsidR="00EC79C2" w:rsidRPr="00BF5B80">
              <w:rPr>
                <w:sz w:val="16"/>
                <w:szCs w:val="16"/>
              </w:rPr>
              <w:t>enroll</w:t>
            </w:r>
            <w:proofErr w:type="spellEnd"/>
            <w:r w:rsidR="00EC79C2" w:rsidRPr="00BF5B80">
              <w:rPr>
                <w:sz w:val="16"/>
                <w:szCs w:val="16"/>
              </w:rPr>
              <w:t xml:space="preserve"> in the free trial.</w:t>
            </w:r>
          </w:p>
        </w:tc>
        <w:tc>
          <w:tcPr>
            <w:tcW w:w="1843" w:type="dxa"/>
          </w:tcPr>
          <w:p w:rsidR="00B03737" w:rsidRDefault="00EC79C2" w:rsidP="00B03737">
            <w:pPr>
              <w:jc w:val="center"/>
            </w:pPr>
            <w:r>
              <w:t>2</w:t>
            </w:r>
          </w:p>
        </w:tc>
        <w:tc>
          <w:tcPr>
            <w:tcW w:w="4081" w:type="dxa"/>
          </w:tcPr>
          <w:p w:rsidR="00EC79C2" w:rsidRDefault="00EC79C2" w:rsidP="009D5C3B">
            <w:pPr>
              <w:jc w:val="both"/>
            </w:pPr>
            <w:r>
              <w:t>Decrease</w:t>
            </w:r>
          </w:p>
          <w:p w:rsidR="006C5CAF" w:rsidRDefault="00B73847" w:rsidP="009D5C3B">
            <w:pPr>
              <w:jc w:val="both"/>
              <w:rPr>
                <w:sz w:val="16"/>
                <w:szCs w:val="16"/>
              </w:rPr>
            </w:pPr>
            <w:r w:rsidRPr="00B73847">
              <w:rPr>
                <w:sz w:val="16"/>
                <w:szCs w:val="16"/>
              </w:rPr>
              <w:t>By challenging user decision, we can expect more users going to free section, and only the more engaged ones starting the 14 days trial period.</w:t>
            </w:r>
            <w:r w:rsidR="00B03737">
              <w:rPr>
                <w:sz w:val="16"/>
                <w:szCs w:val="16"/>
              </w:rPr>
              <w:t xml:space="preserve"> Nevertheless, </w:t>
            </w:r>
          </w:p>
          <w:p w:rsidR="006C5CAF" w:rsidRDefault="006C5CAF" w:rsidP="009D5C3B">
            <w:pPr>
              <w:jc w:val="both"/>
              <w:rPr>
                <w:sz w:val="16"/>
                <w:szCs w:val="16"/>
              </w:rPr>
            </w:pPr>
          </w:p>
          <w:p w:rsidR="006C5CAF" w:rsidRPr="00B73847" w:rsidRDefault="006C5CAF" w:rsidP="00A34DCA">
            <w:pPr>
              <w:jc w:val="both"/>
              <w:rPr>
                <w:sz w:val="16"/>
                <w:szCs w:val="16"/>
              </w:rPr>
            </w:pPr>
          </w:p>
        </w:tc>
      </w:tr>
      <w:tr w:rsidR="00EC79C2" w:rsidTr="00B73847">
        <w:tc>
          <w:tcPr>
            <w:tcW w:w="3652" w:type="dxa"/>
          </w:tcPr>
          <w:p w:rsidR="00EC79C2" w:rsidRDefault="00EC79C2" w:rsidP="009D5C3B">
            <w:pPr>
              <w:jc w:val="both"/>
            </w:pPr>
            <w:r>
              <w:t>Number of clicks</w:t>
            </w:r>
          </w:p>
          <w:p w:rsidR="00EC79C2" w:rsidRPr="00BF5B80" w:rsidRDefault="00EC79C2" w:rsidP="00EC79C2">
            <w:pPr>
              <w:autoSpaceDE w:val="0"/>
              <w:autoSpaceDN w:val="0"/>
              <w:adjustRightInd w:val="0"/>
              <w:rPr>
                <w:sz w:val="16"/>
                <w:szCs w:val="16"/>
              </w:rPr>
            </w:pPr>
            <w:r w:rsidRPr="00BF5B80">
              <w:rPr>
                <w:sz w:val="16"/>
                <w:szCs w:val="16"/>
              </w:rPr>
              <w:t>number of unique cookies to click the "Start free trial" button (which happens before the free trial screener is</w:t>
            </w:r>
          </w:p>
          <w:p w:rsidR="00EC79C2" w:rsidRDefault="00EC79C2" w:rsidP="00EC79C2">
            <w:pPr>
              <w:jc w:val="both"/>
            </w:pPr>
            <w:r w:rsidRPr="00BF5B80">
              <w:rPr>
                <w:sz w:val="16"/>
                <w:szCs w:val="16"/>
              </w:rPr>
              <w:t>trigger)</w:t>
            </w:r>
          </w:p>
        </w:tc>
        <w:tc>
          <w:tcPr>
            <w:tcW w:w="1843" w:type="dxa"/>
          </w:tcPr>
          <w:p w:rsidR="00EC79C2" w:rsidRDefault="00EC79C2" w:rsidP="00BF5B80">
            <w:pPr>
              <w:jc w:val="center"/>
            </w:pPr>
            <w:r>
              <w:t>3</w:t>
            </w:r>
          </w:p>
        </w:tc>
        <w:tc>
          <w:tcPr>
            <w:tcW w:w="4081" w:type="dxa"/>
          </w:tcPr>
          <w:p w:rsidR="00EC79C2" w:rsidRDefault="00EC79C2" w:rsidP="009D5C3B">
            <w:pPr>
              <w:jc w:val="both"/>
            </w:pPr>
            <w:r>
              <w:t>No change</w:t>
            </w:r>
          </w:p>
          <w:p w:rsidR="002769E2" w:rsidRDefault="002769E2" w:rsidP="002769E2">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w:t>
            </w:r>
            <w:r>
              <w:rPr>
                <w:sz w:val="16"/>
                <w:szCs w:val="16"/>
              </w:rPr>
              <w:t>clicking on the ‘Start free trial’ button.</w:t>
            </w:r>
          </w:p>
          <w:p w:rsidR="003C7494" w:rsidRDefault="003C7494" w:rsidP="002769E2">
            <w:pPr>
              <w:jc w:val="both"/>
              <w:rPr>
                <w:sz w:val="16"/>
                <w:szCs w:val="16"/>
              </w:rPr>
            </w:pPr>
          </w:p>
          <w:p w:rsidR="003C7494" w:rsidRDefault="003C7494" w:rsidP="002769E2">
            <w:pPr>
              <w:jc w:val="both"/>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Click through probability</w:t>
            </w:r>
          </w:p>
          <w:p w:rsidR="00EC79C2" w:rsidRPr="00BF5B80" w:rsidRDefault="00EC79C2" w:rsidP="00EC79C2">
            <w:pPr>
              <w:autoSpaceDE w:val="0"/>
              <w:autoSpaceDN w:val="0"/>
              <w:adjustRightInd w:val="0"/>
              <w:rPr>
                <w:sz w:val="16"/>
                <w:szCs w:val="16"/>
              </w:rPr>
            </w:pPr>
            <w:r w:rsidRPr="00BF5B80">
              <w:rPr>
                <w:sz w:val="16"/>
                <w:szCs w:val="16"/>
              </w:rPr>
              <w:t>number of unique cookies to click</w:t>
            </w:r>
          </w:p>
          <w:p w:rsidR="00EC79C2" w:rsidRDefault="00EC79C2" w:rsidP="00BF5B80">
            <w:pPr>
              <w:autoSpaceDE w:val="0"/>
              <w:autoSpaceDN w:val="0"/>
              <w:adjustRightInd w:val="0"/>
            </w:pPr>
            <w:r w:rsidRPr="00BF5B80">
              <w:rPr>
                <w:sz w:val="16"/>
                <w:szCs w:val="16"/>
              </w:rPr>
              <w:t>the "Start free trial" button divided by number of unique cookies to view</w:t>
            </w:r>
            <w:r w:rsidR="00BF5B80" w:rsidRPr="00BF5B80">
              <w:rPr>
                <w:sz w:val="16"/>
                <w:szCs w:val="16"/>
              </w:rPr>
              <w:t xml:space="preserve"> </w:t>
            </w:r>
            <w:r w:rsidRPr="00BF5B80">
              <w:rPr>
                <w:sz w:val="16"/>
                <w:szCs w:val="16"/>
              </w:rPr>
              <w:t>the course overview page</w:t>
            </w:r>
          </w:p>
        </w:tc>
        <w:tc>
          <w:tcPr>
            <w:tcW w:w="1843" w:type="dxa"/>
          </w:tcPr>
          <w:p w:rsidR="00EC79C2" w:rsidRDefault="00BF5B80" w:rsidP="00BF5B80">
            <w:pPr>
              <w:jc w:val="center"/>
            </w:pPr>
            <w:r>
              <w:t>3 / 1</w:t>
            </w:r>
          </w:p>
        </w:tc>
        <w:tc>
          <w:tcPr>
            <w:tcW w:w="4081" w:type="dxa"/>
          </w:tcPr>
          <w:p w:rsidR="00EC79C2" w:rsidRDefault="0060657A" w:rsidP="009D5C3B">
            <w:pPr>
              <w:jc w:val="both"/>
            </w:pPr>
            <w:r>
              <w:t>No change</w:t>
            </w:r>
          </w:p>
          <w:p w:rsidR="002769E2" w:rsidRDefault="002769E2" w:rsidP="009D5C3B">
            <w:pPr>
              <w:jc w:val="both"/>
              <w:rPr>
                <w:sz w:val="16"/>
                <w:szCs w:val="16"/>
              </w:rPr>
            </w:pPr>
            <w:r w:rsidRPr="002769E2">
              <w:rPr>
                <w:sz w:val="16"/>
                <w:szCs w:val="16"/>
              </w:rPr>
              <w:t>As the underlining collected metrics shall no</w:t>
            </w:r>
            <w:r w:rsidR="00FF29F8">
              <w:rPr>
                <w:sz w:val="16"/>
                <w:szCs w:val="16"/>
              </w:rPr>
              <w:t>t</w:t>
            </w:r>
            <w:r w:rsidRPr="002769E2">
              <w:rPr>
                <w:sz w:val="16"/>
                <w:szCs w:val="16"/>
              </w:rPr>
              <w:t xml:space="preserve"> change, we are not expecting any change on that metric.</w:t>
            </w:r>
          </w:p>
          <w:p w:rsidR="003C7494" w:rsidRDefault="003C7494" w:rsidP="009D5C3B">
            <w:pPr>
              <w:jc w:val="both"/>
              <w:rPr>
                <w:sz w:val="16"/>
                <w:szCs w:val="16"/>
              </w:rPr>
            </w:pPr>
          </w:p>
          <w:p w:rsidR="003C7494" w:rsidRDefault="003C7494" w:rsidP="009D5C3B">
            <w:pPr>
              <w:jc w:val="both"/>
              <w:rPr>
                <w:sz w:val="16"/>
                <w:szCs w:val="16"/>
              </w:rPr>
            </w:pPr>
            <w:r>
              <w:rPr>
                <w:sz w:val="16"/>
                <w:szCs w:val="16"/>
              </w:rPr>
              <w:t>This metric can be used as an invariant metric. If we notice significant changes, it may be due to a failure in the experiment.</w:t>
            </w:r>
          </w:p>
          <w:p w:rsidR="003C7494" w:rsidRPr="002769E2" w:rsidRDefault="003C7494" w:rsidP="006C5CAF">
            <w:pPr>
              <w:jc w:val="both"/>
              <w:rPr>
                <w:sz w:val="16"/>
                <w:szCs w:val="16"/>
              </w:rPr>
            </w:pPr>
          </w:p>
        </w:tc>
      </w:tr>
      <w:tr w:rsidR="00EC79C2" w:rsidTr="00B73847">
        <w:tc>
          <w:tcPr>
            <w:tcW w:w="3652" w:type="dxa"/>
          </w:tcPr>
          <w:p w:rsidR="00EC79C2" w:rsidRDefault="00EC79C2" w:rsidP="008F00F3">
            <w:pPr>
              <w:pStyle w:val="ListParagraph"/>
              <w:numPr>
                <w:ilvl w:val="0"/>
                <w:numId w:val="3"/>
              </w:numPr>
              <w:jc w:val="both"/>
            </w:pPr>
            <w:r>
              <w:t>Gross conversion</w:t>
            </w:r>
          </w:p>
          <w:p w:rsidR="00EC79C2" w:rsidRPr="00BF5B80" w:rsidRDefault="005F3D2A" w:rsidP="00BF5B80">
            <w:pPr>
              <w:autoSpaceDE w:val="0"/>
              <w:autoSpaceDN w:val="0"/>
              <w:adjustRightInd w:val="0"/>
              <w:rPr>
                <w:sz w:val="16"/>
                <w:szCs w:val="16"/>
              </w:rPr>
            </w:pPr>
            <w:proofErr w:type="gramStart"/>
            <w:r w:rsidRPr="00BF5B80">
              <w:rPr>
                <w:sz w:val="16"/>
                <w:szCs w:val="16"/>
              </w:rPr>
              <w:t>number</w:t>
            </w:r>
            <w:proofErr w:type="gramEnd"/>
            <w:r w:rsidRPr="00BF5B80">
              <w:rPr>
                <w:sz w:val="16"/>
                <w:szCs w:val="16"/>
              </w:rPr>
              <w:t xml:space="preserve">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complete checkout</w:t>
            </w:r>
            <w:r w:rsidR="00BF5B80" w:rsidRPr="00BF5B80">
              <w:rPr>
                <w:sz w:val="16"/>
                <w:szCs w:val="16"/>
              </w:rPr>
              <w:t xml:space="preserve"> </w:t>
            </w:r>
            <w:r w:rsidRPr="00BF5B80">
              <w:rPr>
                <w:sz w:val="16"/>
                <w:szCs w:val="16"/>
              </w:rPr>
              <w:t xml:space="preserve">and </w:t>
            </w:r>
            <w:proofErr w:type="spellStart"/>
            <w:r w:rsidRPr="00BF5B80">
              <w:rPr>
                <w:sz w:val="16"/>
                <w:szCs w:val="16"/>
              </w:rPr>
              <w:t>enroll</w:t>
            </w:r>
            <w:proofErr w:type="spellEnd"/>
            <w:r w:rsidRPr="00BF5B80">
              <w:rPr>
                <w:sz w:val="16"/>
                <w:szCs w:val="16"/>
              </w:rPr>
              <w:t xml:space="preserve"> in the free trial divided by number of unique cookies to click the "Start free trial" button.</w:t>
            </w:r>
          </w:p>
        </w:tc>
        <w:tc>
          <w:tcPr>
            <w:tcW w:w="1843" w:type="dxa"/>
          </w:tcPr>
          <w:p w:rsidR="00EC79C2" w:rsidRDefault="00BF5B80" w:rsidP="00BF5B80">
            <w:pPr>
              <w:jc w:val="center"/>
            </w:pPr>
            <w:r>
              <w:t>2 / 3</w:t>
            </w:r>
          </w:p>
        </w:tc>
        <w:tc>
          <w:tcPr>
            <w:tcW w:w="4081" w:type="dxa"/>
          </w:tcPr>
          <w:p w:rsidR="00EC79C2" w:rsidRDefault="0060657A" w:rsidP="009D5C3B">
            <w:pPr>
              <w:jc w:val="both"/>
            </w:pPr>
            <w:r>
              <w:t>Decrease</w:t>
            </w:r>
          </w:p>
          <w:p w:rsidR="002769E2" w:rsidRDefault="002769E2" w:rsidP="006C5CAF">
            <w:pPr>
              <w:jc w:val="both"/>
              <w:rPr>
                <w:sz w:val="16"/>
                <w:szCs w:val="16"/>
              </w:rPr>
            </w:pPr>
            <w:r w:rsidRPr="00DF7E8C">
              <w:rPr>
                <w:sz w:val="16"/>
                <w:szCs w:val="16"/>
              </w:rPr>
              <w:t xml:space="preserve">As </w:t>
            </w:r>
            <w:r w:rsidR="00DF7E8C" w:rsidRPr="00DF7E8C">
              <w:rPr>
                <w:sz w:val="16"/>
                <w:szCs w:val="16"/>
              </w:rPr>
              <w:t>the number of created user ids (2)</w:t>
            </w:r>
            <w:r w:rsidR="006C5CAF">
              <w:rPr>
                <w:sz w:val="16"/>
                <w:szCs w:val="16"/>
              </w:rPr>
              <w:t xml:space="preserve"> could decrease</w:t>
            </w:r>
            <w:r w:rsidR="00DF7E8C" w:rsidRPr="00DF7E8C">
              <w:rPr>
                <w:sz w:val="16"/>
                <w:szCs w:val="16"/>
              </w:rPr>
              <w:t>, maintaining the number of clicks, we can expect a decrease of the gross conversion.</w:t>
            </w:r>
          </w:p>
          <w:p w:rsidR="009333AA" w:rsidRDefault="009333AA" w:rsidP="006C5CAF">
            <w:pPr>
              <w:jc w:val="both"/>
              <w:rPr>
                <w:sz w:val="16"/>
                <w:szCs w:val="16"/>
              </w:rPr>
            </w:pPr>
          </w:p>
          <w:p w:rsidR="009333AA" w:rsidRDefault="00027F13" w:rsidP="006C5CAF">
            <w:pPr>
              <w:jc w:val="both"/>
              <w:rPr>
                <w:b/>
                <w:sz w:val="16"/>
                <w:szCs w:val="16"/>
              </w:rPr>
            </w:pPr>
            <w:r>
              <w:rPr>
                <w:rStyle w:val="CommentReference"/>
              </w:rPr>
              <w:commentReference w:id="1"/>
            </w:r>
          </w:p>
          <w:p w:rsidR="009333AA" w:rsidRPr="00DF7E8C" w:rsidRDefault="009333AA" w:rsidP="006C5CAF">
            <w:pPr>
              <w:jc w:val="both"/>
              <w:rPr>
                <w:sz w:val="16"/>
                <w:szCs w:val="16"/>
              </w:rPr>
            </w:pPr>
          </w:p>
        </w:tc>
      </w:tr>
      <w:tr w:rsidR="005F3D2A" w:rsidTr="00B73847">
        <w:tc>
          <w:tcPr>
            <w:tcW w:w="3652" w:type="dxa"/>
          </w:tcPr>
          <w:p w:rsidR="005F3D2A" w:rsidRDefault="005F3D2A" w:rsidP="008F00F3">
            <w:pPr>
              <w:pStyle w:val="ListParagraph"/>
              <w:numPr>
                <w:ilvl w:val="0"/>
                <w:numId w:val="2"/>
              </w:numPr>
              <w:jc w:val="both"/>
            </w:pPr>
            <w:r>
              <w:t>Retention</w:t>
            </w:r>
          </w:p>
          <w:p w:rsidR="005F3D2A" w:rsidRPr="00BF5B80" w:rsidRDefault="005F3D2A" w:rsidP="00BF5B80">
            <w:pPr>
              <w:autoSpaceDE w:val="0"/>
              <w:autoSpaceDN w:val="0"/>
              <w:adjustRightInd w:val="0"/>
              <w:rPr>
                <w:sz w:val="16"/>
                <w:szCs w:val="16"/>
              </w:rPr>
            </w:pPr>
            <w:r w:rsidRPr="00BF5B80">
              <w:rPr>
                <w:sz w:val="16"/>
                <w:szCs w:val="16"/>
              </w:rPr>
              <w:lastRenderedPageBreak/>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 the 14day</w:t>
            </w:r>
            <w:r w:rsidR="00BF5B80" w:rsidRPr="00BF5B80">
              <w:rPr>
                <w:sz w:val="16"/>
                <w:szCs w:val="16"/>
              </w:rPr>
              <w:t xml:space="preserve"> </w:t>
            </w:r>
            <w:r w:rsidRPr="00BF5B80">
              <w:rPr>
                <w:sz w:val="16"/>
                <w:szCs w:val="16"/>
              </w:rPr>
              <w:t>boundary (and thus make at least one payment) divided by number</w:t>
            </w:r>
            <w:r w:rsidR="00BF5B80" w:rsidRPr="00BF5B80">
              <w:rPr>
                <w:sz w:val="16"/>
                <w:szCs w:val="16"/>
              </w:rPr>
              <w:t xml:space="preserve"> </w:t>
            </w:r>
            <w:r w:rsidRPr="00BF5B80">
              <w:rPr>
                <w:sz w:val="16"/>
                <w:szCs w:val="16"/>
              </w:rPr>
              <w:t xml:space="preserve">of </w:t>
            </w:r>
            <w:proofErr w:type="spellStart"/>
            <w:r w:rsidRPr="00BF5B80">
              <w:rPr>
                <w:sz w:val="16"/>
                <w:szCs w:val="16"/>
              </w:rPr>
              <w:t>userids</w:t>
            </w:r>
            <w:proofErr w:type="spellEnd"/>
            <w:r w:rsidRPr="00BF5B80">
              <w:rPr>
                <w:sz w:val="16"/>
                <w:szCs w:val="16"/>
              </w:rPr>
              <w:t xml:space="preserve"> to complete checkout</w:t>
            </w:r>
          </w:p>
        </w:tc>
        <w:tc>
          <w:tcPr>
            <w:tcW w:w="1843" w:type="dxa"/>
          </w:tcPr>
          <w:p w:rsidR="005F3D2A" w:rsidRDefault="00BF5B80" w:rsidP="00BF5B80">
            <w:pPr>
              <w:jc w:val="center"/>
            </w:pPr>
            <w:r>
              <w:lastRenderedPageBreak/>
              <w:t xml:space="preserve">4a / </w:t>
            </w:r>
            <w:r w:rsidR="005F4E87">
              <w:t>2</w:t>
            </w:r>
          </w:p>
        </w:tc>
        <w:tc>
          <w:tcPr>
            <w:tcW w:w="4081" w:type="dxa"/>
          </w:tcPr>
          <w:p w:rsidR="005F3D2A" w:rsidRDefault="0060657A" w:rsidP="009D5C3B">
            <w:pPr>
              <w:jc w:val="both"/>
            </w:pPr>
            <w:r>
              <w:t>Increase</w:t>
            </w:r>
          </w:p>
          <w:p w:rsidR="00DF7E8C" w:rsidRDefault="00DF7E8C" w:rsidP="009D5C3B">
            <w:pPr>
              <w:jc w:val="both"/>
              <w:rPr>
                <w:sz w:val="16"/>
                <w:szCs w:val="16"/>
              </w:rPr>
            </w:pPr>
            <w:r w:rsidRPr="00DF7E8C">
              <w:rPr>
                <w:sz w:val="16"/>
                <w:szCs w:val="16"/>
              </w:rPr>
              <w:lastRenderedPageBreak/>
              <w:t>As mentioned earlier, for the same number of user id, we expect an increase of people none cancelling the paying service. Therefore, we expect the retention metrics to increase.</w:t>
            </w:r>
          </w:p>
          <w:p w:rsidR="003E3812" w:rsidRDefault="003E3812" w:rsidP="009D5C3B">
            <w:pPr>
              <w:jc w:val="both"/>
              <w:rPr>
                <w:sz w:val="16"/>
                <w:szCs w:val="16"/>
              </w:rPr>
            </w:pPr>
          </w:p>
          <w:p w:rsidR="003C7494" w:rsidRPr="00DF7E8C" w:rsidRDefault="00027F13" w:rsidP="00027F13">
            <w:pPr>
              <w:jc w:val="both"/>
              <w:rPr>
                <w:sz w:val="16"/>
                <w:szCs w:val="16"/>
              </w:rPr>
            </w:pPr>
            <w:r>
              <w:rPr>
                <w:rStyle w:val="CommentReference"/>
              </w:rPr>
              <w:commentReference w:id="2"/>
            </w:r>
          </w:p>
        </w:tc>
      </w:tr>
      <w:tr w:rsidR="005F3D2A" w:rsidTr="00B73847">
        <w:tc>
          <w:tcPr>
            <w:tcW w:w="3652" w:type="dxa"/>
          </w:tcPr>
          <w:p w:rsidR="005F3D2A" w:rsidRDefault="005F3D2A" w:rsidP="008F00F3">
            <w:pPr>
              <w:pStyle w:val="ListParagraph"/>
              <w:numPr>
                <w:ilvl w:val="0"/>
                <w:numId w:val="1"/>
              </w:numPr>
              <w:autoSpaceDE w:val="0"/>
              <w:autoSpaceDN w:val="0"/>
              <w:adjustRightInd w:val="0"/>
            </w:pPr>
            <w:r>
              <w:lastRenderedPageBreak/>
              <w:t>Net conversion</w:t>
            </w:r>
          </w:p>
          <w:p w:rsidR="005F3D2A" w:rsidRPr="00BF5B80" w:rsidRDefault="005F3D2A" w:rsidP="005F3D2A">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w:t>
            </w:r>
          </w:p>
          <w:p w:rsidR="005F3D2A" w:rsidRDefault="005F3D2A" w:rsidP="00BF5B80">
            <w:pPr>
              <w:autoSpaceDE w:val="0"/>
              <w:autoSpaceDN w:val="0"/>
              <w:adjustRightInd w:val="0"/>
            </w:pPr>
            <w:r w:rsidRPr="00BF5B80">
              <w:rPr>
                <w:sz w:val="16"/>
                <w:szCs w:val="16"/>
              </w:rPr>
              <w:t>the 14day</w:t>
            </w:r>
            <w:r w:rsidR="00BF5B80" w:rsidRPr="00BF5B80">
              <w:rPr>
                <w:sz w:val="16"/>
                <w:szCs w:val="16"/>
              </w:rPr>
              <w:t xml:space="preserve"> </w:t>
            </w:r>
            <w:r w:rsidRPr="00BF5B80">
              <w:rPr>
                <w:sz w:val="16"/>
                <w:szCs w:val="16"/>
              </w:rPr>
              <w:t>boundary (and thus make at least one payment) divided by</w:t>
            </w:r>
            <w:r w:rsidR="00BF5B80" w:rsidRPr="00BF5B80">
              <w:rPr>
                <w:sz w:val="16"/>
                <w:szCs w:val="16"/>
              </w:rPr>
              <w:t xml:space="preserve"> </w:t>
            </w:r>
            <w:r w:rsidRPr="00BF5B80">
              <w:rPr>
                <w:sz w:val="16"/>
                <w:szCs w:val="16"/>
              </w:rPr>
              <w:t>the number of unique cookies to click the "Start free trial" button</w:t>
            </w:r>
          </w:p>
        </w:tc>
        <w:tc>
          <w:tcPr>
            <w:tcW w:w="1843" w:type="dxa"/>
          </w:tcPr>
          <w:p w:rsidR="005F3D2A" w:rsidRDefault="00BF5B80" w:rsidP="00BF5B80">
            <w:pPr>
              <w:jc w:val="center"/>
            </w:pPr>
            <w:r>
              <w:t xml:space="preserve">4a / </w:t>
            </w:r>
            <w:r w:rsidR="005F4E87">
              <w:t>3</w:t>
            </w:r>
          </w:p>
        </w:tc>
        <w:tc>
          <w:tcPr>
            <w:tcW w:w="4081" w:type="dxa"/>
          </w:tcPr>
          <w:p w:rsidR="005F3D2A" w:rsidRDefault="00BF2340" w:rsidP="009D5C3B">
            <w:pPr>
              <w:jc w:val="both"/>
            </w:pPr>
            <w:r>
              <w:t>Decrease</w:t>
            </w:r>
          </w:p>
          <w:p w:rsidR="009769E5" w:rsidRDefault="00BF2340" w:rsidP="009D5C3B">
            <w:pPr>
              <w:jc w:val="both"/>
              <w:rPr>
                <w:sz w:val="16"/>
                <w:szCs w:val="16"/>
              </w:rPr>
            </w:pPr>
            <w:r>
              <w:rPr>
                <w:sz w:val="16"/>
                <w:szCs w:val="16"/>
              </w:rPr>
              <w:t>We expect retention to increase, but it may be at the end a lower number of users in absolute value. As the number of cookies clicking on the ‘Start free trial’ button</w:t>
            </w:r>
            <w:r w:rsidR="003C7494">
              <w:rPr>
                <w:sz w:val="16"/>
                <w:szCs w:val="16"/>
              </w:rPr>
              <w:t xml:space="preserve"> shall be stable, </w:t>
            </w:r>
            <w:r>
              <w:rPr>
                <w:sz w:val="16"/>
                <w:szCs w:val="16"/>
              </w:rPr>
              <w:t>we expect the Net conversion to decrease.</w:t>
            </w:r>
          </w:p>
          <w:p w:rsidR="003E3812" w:rsidRDefault="003E3812" w:rsidP="009D5C3B">
            <w:pPr>
              <w:jc w:val="both"/>
              <w:rPr>
                <w:sz w:val="16"/>
                <w:szCs w:val="16"/>
              </w:rPr>
            </w:pPr>
          </w:p>
          <w:p w:rsidR="003E3812" w:rsidRPr="003E3812" w:rsidRDefault="003E3812" w:rsidP="009D5C3B">
            <w:pPr>
              <w:jc w:val="both"/>
              <w:rPr>
                <w:b/>
                <w:sz w:val="16"/>
                <w:szCs w:val="16"/>
              </w:rPr>
            </w:pPr>
            <w:proofErr w:type="spellStart"/>
            <w:r w:rsidRPr="003E3812">
              <w:rPr>
                <w:b/>
                <w:sz w:val="16"/>
                <w:szCs w:val="16"/>
              </w:rPr>
              <w:t>Udacity</w:t>
            </w:r>
            <w:proofErr w:type="spellEnd"/>
            <w:r w:rsidRPr="003E3812">
              <w:rPr>
                <w:b/>
                <w:sz w:val="16"/>
                <w:szCs w:val="16"/>
              </w:rPr>
              <w:t xml:space="preserve"> does not expect decrease of this metric and even would like this metric to increase.</w:t>
            </w:r>
          </w:p>
          <w:p w:rsidR="003C7494" w:rsidRDefault="003C7494" w:rsidP="003C7494">
            <w:pPr>
              <w:jc w:val="both"/>
              <w:rPr>
                <w:sz w:val="16"/>
                <w:szCs w:val="16"/>
              </w:rPr>
            </w:pPr>
          </w:p>
          <w:p w:rsidR="00DF7E8C" w:rsidRPr="003C7494" w:rsidRDefault="00DF7E8C" w:rsidP="00DF7E8C">
            <w:pPr>
              <w:jc w:val="both"/>
              <w:rPr>
                <w:sz w:val="16"/>
                <w:szCs w:val="16"/>
              </w:rPr>
            </w:pPr>
          </w:p>
        </w:tc>
      </w:tr>
    </w:tbl>
    <w:p w:rsidR="00EC79C2" w:rsidRDefault="00EC79C2" w:rsidP="009D5C3B">
      <w:pPr>
        <w:jc w:val="both"/>
      </w:pPr>
    </w:p>
    <w:p w:rsidR="00EC79C2" w:rsidRDefault="00EC79C2" w:rsidP="00EC79C2">
      <w:pPr>
        <w:jc w:val="both"/>
      </w:pPr>
    </w:p>
    <w:p w:rsidR="008F00F3" w:rsidRDefault="008F00F3" w:rsidP="00EC79C2">
      <w:pPr>
        <w:jc w:val="both"/>
      </w:pPr>
      <w:r>
        <w:t>As the ‘number of user id’ metric and the ‘Gross conversion’ are highly correlated, I will only select one of these 2 metrics as evaluation metrics.</w:t>
      </w:r>
      <w:r w:rsidR="00A34DCA">
        <w:t xml:space="preserve"> As the ‘number of user id’ is a measure and is meaningless without a comparison baseline and the ‘Gross conversion’ is a metric including this comparison baseline, I would recommend using the ‘Gross conversion’. </w:t>
      </w:r>
    </w:p>
    <w:p w:rsidR="008F00F3" w:rsidRDefault="008F00F3" w:rsidP="00EC79C2">
      <w:pPr>
        <w:jc w:val="both"/>
      </w:pPr>
    </w:p>
    <w:p w:rsidR="008F00F3" w:rsidRDefault="008F00F3" w:rsidP="00EC79C2">
      <w:pPr>
        <w:jc w:val="both"/>
      </w:pPr>
      <w:r>
        <w:t xml:space="preserve">As </w:t>
      </w:r>
      <w:proofErr w:type="spellStart"/>
      <w:r>
        <w:t>Udacity</w:t>
      </w:r>
      <w:proofErr w:type="spellEnd"/>
      <w:r>
        <w:t xml:space="preserve"> wants to improve user experience, it shall be reflected by within the ‘retention’ metric. This shall be one of our evaluation metrics.</w:t>
      </w:r>
    </w:p>
    <w:p w:rsidR="003E3812" w:rsidRDefault="003E3812" w:rsidP="00EC79C2">
      <w:pPr>
        <w:jc w:val="both"/>
      </w:pPr>
    </w:p>
    <w:p w:rsidR="003E3812" w:rsidRDefault="003E3812" w:rsidP="00EC79C2">
      <w:pPr>
        <w:jc w:val="both"/>
      </w:pPr>
      <w:r>
        <w:t xml:space="preserve">As </w:t>
      </w:r>
      <w:proofErr w:type="spellStart"/>
      <w:r>
        <w:t>Udacity</w:t>
      </w:r>
      <w:proofErr w:type="spellEnd"/>
      <w:r>
        <w:t xml:space="preserve"> do not expects to reduce the number of people </w:t>
      </w:r>
      <w:r w:rsidR="00A34DCA">
        <w:t xml:space="preserve">to continue past the free </w:t>
      </w:r>
      <w:proofErr w:type="spellStart"/>
      <w:r w:rsidR="00A34DCA">
        <w:t>trial</w:t>
      </w:r>
      <w:r>
        <w:t>period</w:t>
      </w:r>
      <w:proofErr w:type="spellEnd"/>
      <w:r>
        <w:t xml:space="preserve"> and an improved user experience, this shall be reflected in the ‘Net conversion’ metric. This shall be one of our evaluation metrics.</w:t>
      </w:r>
    </w:p>
    <w:p w:rsidR="003E3812" w:rsidRDefault="003E3812" w:rsidP="00EC79C2">
      <w:pPr>
        <w:jc w:val="both"/>
      </w:pPr>
    </w:p>
    <w:p w:rsidR="003E3812" w:rsidRDefault="003E3812" w:rsidP="00EC79C2">
      <w:pPr>
        <w:jc w:val="both"/>
      </w:pPr>
      <w:r>
        <w:t>I propose to use the following metrics as invariant metrics for sanity check:</w:t>
      </w:r>
    </w:p>
    <w:p w:rsidR="003E3812" w:rsidRDefault="002456F7" w:rsidP="002456F7">
      <w:pPr>
        <w:pStyle w:val="ListParagraph"/>
        <w:numPr>
          <w:ilvl w:val="0"/>
          <w:numId w:val="3"/>
        </w:numPr>
        <w:jc w:val="both"/>
      </w:pPr>
      <w:r>
        <w:t>Number of cookies</w:t>
      </w:r>
    </w:p>
    <w:p w:rsidR="002456F7" w:rsidRDefault="002456F7" w:rsidP="002456F7">
      <w:pPr>
        <w:pStyle w:val="ListParagraph"/>
        <w:numPr>
          <w:ilvl w:val="0"/>
          <w:numId w:val="3"/>
        </w:numPr>
        <w:jc w:val="both"/>
      </w:pPr>
      <w:r>
        <w:t>Number of clicks</w:t>
      </w:r>
    </w:p>
    <w:p w:rsidR="002456F7" w:rsidRDefault="002456F7" w:rsidP="002456F7">
      <w:pPr>
        <w:pStyle w:val="ListParagraph"/>
        <w:numPr>
          <w:ilvl w:val="0"/>
          <w:numId w:val="3"/>
        </w:numPr>
        <w:jc w:val="both"/>
      </w:pPr>
      <w:r>
        <w:t>Click through rate</w:t>
      </w:r>
    </w:p>
    <w:p w:rsidR="002456F7" w:rsidRDefault="002456F7" w:rsidP="00EC79C2">
      <w:pPr>
        <w:jc w:val="both"/>
      </w:pPr>
    </w:p>
    <w:p w:rsidR="002456F7" w:rsidRDefault="002456F7" w:rsidP="002456F7">
      <w:pPr>
        <w:jc w:val="both"/>
      </w:pPr>
      <w:r>
        <w:t>I propose to use the following metrics as evaluation metrics:</w:t>
      </w:r>
    </w:p>
    <w:p w:rsidR="002456F7" w:rsidRDefault="002456F7" w:rsidP="002456F7">
      <w:pPr>
        <w:pStyle w:val="ListParagraph"/>
        <w:numPr>
          <w:ilvl w:val="0"/>
          <w:numId w:val="3"/>
        </w:numPr>
        <w:jc w:val="both"/>
      </w:pPr>
      <w:r>
        <w:t>Gross conversion</w:t>
      </w:r>
    </w:p>
    <w:p w:rsidR="002456F7" w:rsidRDefault="002456F7" w:rsidP="002456F7">
      <w:pPr>
        <w:pStyle w:val="ListParagraph"/>
        <w:numPr>
          <w:ilvl w:val="0"/>
          <w:numId w:val="3"/>
        </w:numPr>
        <w:jc w:val="both"/>
      </w:pPr>
      <w:r>
        <w:t>Retention</w:t>
      </w:r>
    </w:p>
    <w:p w:rsidR="002456F7" w:rsidRDefault="002456F7" w:rsidP="002456F7">
      <w:pPr>
        <w:pStyle w:val="ListParagraph"/>
        <w:numPr>
          <w:ilvl w:val="0"/>
          <w:numId w:val="3"/>
        </w:numPr>
        <w:jc w:val="both"/>
      </w:pPr>
      <w:r>
        <w:t>Net conversion</w:t>
      </w:r>
    </w:p>
    <w:p w:rsidR="002456F7" w:rsidRDefault="002456F7" w:rsidP="00EC79C2">
      <w:pPr>
        <w:jc w:val="both"/>
      </w:pPr>
    </w:p>
    <w:p w:rsidR="008F00F3" w:rsidRDefault="001B5F80" w:rsidP="00EC79C2">
      <w:pPr>
        <w:jc w:val="both"/>
      </w:pPr>
      <w:r>
        <w:t>In order to accept the modification we expect:</w:t>
      </w:r>
    </w:p>
    <w:p w:rsidR="001B5F80" w:rsidRDefault="001B5F80" w:rsidP="00123C64">
      <w:pPr>
        <w:pStyle w:val="ListParagraph"/>
        <w:numPr>
          <w:ilvl w:val="0"/>
          <w:numId w:val="5"/>
        </w:numPr>
        <w:jc w:val="both"/>
      </w:pPr>
      <w:r>
        <w:t>The Gross conversion to decrease</w:t>
      </w:r>
    </w:p>
    <w:p w:rsidR="001B5F80" w:rsidRDefault="001B5F80" w:rsidP="00123C64">
      <w:pPr>
        <w:pStyle w:val="ListParagraph"/>
        <w:numPr>
          <w:ilvl w:val="0"/>
          <w:numId w:val="5"/>
        </w:numPr>
        <w:jc w:val="both"/>
      </w:pPr>
      <w:r>
        <w:t>AND the retention to increase</w:t>
      </w:r>
    </w:p>
    <w:p w:rsidR="001B5F80" w:rsidRDefault="001B5F80" w:rsidP="00123C64">
      <w:pPr>
        <w:pStyle w:val="ListParagraph"/>
        <w:numPr>
          <w:ilvl w:val="0"/>
          <w:numId w:val="5"/>
        </w:numPr>
        <w:jc w:val="both"/>
      </w:pPr>
      <w:r>
        <w:t>AND the net conversion to be stable or increase</w:t>
      </w:r>
    </w:p>
    <w:p w:rsidR="008F00F3" w:rsidRDefault="008F00F3" w:rsidP="00EC79C2">
      <w:pPr>
        <w:jc w:val="both"/>
      </w:pPr>
    </w:p>
    <w:p w:rsidR="001B5F80" w:rsidRDefault="001B5F80" w:rsidP="001B5F80">
      <w:pPr>
        <w:autoSpaceDE w:val="0"/>
        <w:autoSpaceDN w:val="0"/>
        <w:adjustRightInd w:val="0"/>
        <w:spacing w:line="240" w:lineRule="auto"/>
      </w:pPr>
      <w:r>
        <w:lastRenderedPageBreak/>
        <w:t>The gross conversion metric addresses the “his might set clearer expectations for students upfront, thus reducing the number of frustrated students who left the free trial because</w:t>
      </w:r>
    </w:p>
    <w:p w:rsidR="001B5F80" w:rsidRDefault="001B5F80" w:rsidP="001B5F80">
      <w:pPr>
        <w:jc w:val="both"/>
      </w:pPr>
      <w:proofErr w:type="gramStart"/>
      <w:r>
        <w:t>they</w:t>
      </w:r>
      <w:proofErr w:type="gramEnd"/>
      <w:r>
        <w:t xml:space="preserve"> didn't have enough time” part of the initial hypothesis.</w:t>
      </w:r>
    </w:p>
    <w:p w:rsidR="001B5F80" w:rsidRDefault="001B5F80" w:rsidP="00123C64">
      <w:pPr>
        <w:autoSpaceDE w:val="0"/>
        <w:autoSpaceDN w:val="0"/>
        <w:adjustRightInd w:val="0"/>
        <w:spacing w:line="240" w:lineRule="auto"/>
      </w:pPr>
      <w:r>
        <w:t>The retention and net conversion metrics address the “without significantly reducing the number of students to continue past the free trial and eventually complete the course” part of the initial hypothesis.</w:t>
      </w:r>
    </w:p>
    <w:p w:rsidR="001B5F80" w:rsidRDefault="001B5F80" w:rsidP="00EC79C2">
      <w:pPr>
        <w:jc w:val="both"/>
      </w:pPr>
    </w:p>
    <w:p w:rsidR="00B36F96" w:rsidRDefault="00B36F96">
      <w:bookmarkStart w:id="3" w:name="_ur1kt3v5q7l8" w:colFirst="0" w:colLast="0"/>
      <w:bookmarkEnd w:id="3"/>
    </w:p>
    <w:p w:rsidR="00B36F96" w:rsidRDefault="00874355">
      <w:pPr>
        <w:pStyle w:val="Heading2"/>
        <w:contextualSpacing w:val="0"/>
      </w:pPr>
      <w:bookmarkStart w:id="4" w:name="_ex7wuw87um13" w:colFirst="0" w:colLast="0"/>
      <w:bookmarkEnd w:id="4"/>
      <w:r>
        <w:t>Measuring Standard Deviation</w:t>
      </w:r>
    </w:p>
    <w:p w:rsidR="00B36F96" w:rsidRDefault="00B36F96">
      <w:pPr>
        <w:rPr>
          <w:color w:val="0000FF"/>
        </w:rPr>
      </w:pPr>
    </w:p>
    <w:p w:rsidR="00E42B16" w:rsidRPr="00E42B16" w:rsidRDefault="00E42B16">
      <w:r w:rsidRPr="00E42B16">
        <w:t>The provided figures are:</w:t>
      </w:r>
    </w:p>
    <w:p w:rsidR="00E42B16" w:rsidRDefault="00E42B16"/>
    <w:tbl>
      <w:tblPr>
        <w:tblW w:w="5761" w:type="dxa"/>
        <w:tblInd w:w="93" w:type="dxa"/>
        <w:tblLook w:val="04A0" w:firstRow="1" w:lastRow="0" w:firstColumn="1" w:lastColumn="0" w:noHBand="0" w:noVBand="1"/>
      </w:tblPr>
      <w:tblGrid>
        <w:gridCol w:w="4241"/>
        <w:gridCol w:w="1520"/>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3200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660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0.08</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0.20625</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0.53</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0.1093125</w:t>
            </w:r>
          </w:p>
        </w:tc>
      </w:tr>
    </w:tbl>
    <w:p w:rsidR="005F43AA" w:rsidRDefault="005F43AA"/>
    <w:p w:rsidR="005F43AA" w:rsidRDefault="005F43AA"/>
    <w:p w:rsidR="005F43AA" w:rsidRDefault="005F43AA">
      <w:r>
        <w:t xml:space="preserve">If we assume only 5000 unique cookies to view per </w:t>
      </w:r>
      <w:proofErr w:type="spellStart"/>
      <w:r>
        <w:t>per</w:t>
      </w:r>
      <w:proofErr w:type="spellEnd"/>
      <w:r>
        <w:t xml:space="preserve"> day, we will get the following figures:</w:t>
      </w:r>
    </w:p>
    <w:p w:rsidR="005F43AA" w:rsidRDefault="005F43AA"/>
    <w:tbl>
      <w:tblPr>
        <w:tblW w:w="8237" w:type="dxa"/>
        <w:tblInd w:w="93" w:type="dxa"/>
        <w:tblLook w:val="04A0" w:firstRow="1" w:lastRow="0" w:firstColumn="1" w:lastColumn="0" w:noHBand="0" w:noVBand="1"/>
      </w:tblPr>
      <w:tblGrid>
        <w:gridCol w:w="4241"/>
        <w:gridCol w:w="1520"/>
        <w:gridCol w:w="2476"/>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Pr>
                <w:rFonts w:eastAsia="Times New Roman"/>
                <w:sz w:val="20"/>
                <w:szCs w:val="20"/>
              </w:rPr>
              <w:t>5</w:t>
            </w:r>
            <w:r w:rsidRPr="005F43AA">
              <w:rPr>
                <w:rFonts w:eastAsia="Times New Roman"/>
                <w:sz w:val="20"/>
                <w:szCs w:val="20"/>
              </w:rPr>
              <w:t>000</w:t>
            </w:r>
          </w:p>
        </w:tc>
        <w:tc>
          <w:tcPr>
            <w:tcW w:w="2476" w:type="dxa"/>
            <w:tcBorders>
              <w:top w:val="nil"/>
              <w:left w:val="nil"/>
              <w:bottom w:val="nil"/>
              <w:right w:val="nil"/>
            </w:tcBorders>
          </w:tcPr>
          <w:p w:rsid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400</w:t>
            </w:r>
          </w:p>
        </w:tc>
        <w:tc>
          <w:tcPr>
            <w:tcW w:w="2476" w:type="dxa"/>
            <w:tcBorders>
              <w:top w:val="nil"/>
              <w:left w:val="nil"/>
              <w:bottom w:val="nil"/>
              <w:right w:val="nil"/>
            </w:tcBorders>
          </w:tcPr>
          <w:p w:rsidR="005F43AA" w:rsidRDefault="005F43AA" w:rsidP="00A46C6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3200 * 5000 /</w:t>
            </w:r>
            <w:r>
              <w:rPr>
                <w:rFonts w:eastAsia="Times New Roman"/>
                <w:color w:val="auto"/>
                <w:sz w:val="20"/>
                <w:szCs w:val="20"/>
              </w:rPr>
              <w:t xml:space="preserve"> </w:t>
            </w:r>
            <w:r w:rsidR="00E42B16">
              <w:rPr>
                <w:rFonts w:eastAsia="Times New Roman"/>
                <w:color w:val="auto"/>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82.5</w:t>
            </w:r>
          </w:p>
        </w:tc>
        <w:tc>
          <w:tcPr>
            <w:tcW w:w="2476" w:type="dxa"/>
            <w:tcBorders>
              <w:top w:val="nil"/>
              <w:left w:val="nil"/>
              <w:bottom w:val="nil"/>
              <w:right w:val="nil"/>
            </w:tcBorders>
          </w:tcPr>
          <w:p w:rsidR="005F43AA" w:rsidRDefault="005F43AA" w:rsidP="00E42B1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660 * 5000 / 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0.08</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0.20625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sidRPr="005F43AA">
              <w:rPr>
                <w:rFonts w:eastAsia="Times New Roman"/>
                <w:color w:val="auto"/>
                <w:sz w:val="20"/>
                <w:szCs w:val="20"/>
              </w:rPr>
              <w:t>0.53</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color w:val="auto"/>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0.1093125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bl>
    <w:p w:rsidR="005F43AA" w:rsidRDefault="005F43AA"/>
    <w:p w:rsidR="005F43AA" w:rsidRDefault="005F43AA">
      <w:r>
        <w:t>We get the following analytic standard deviation for the 3 evaluation metrics:</w:t>
      </w:r>
    </w:p>
    <w:p w:rsidR="00E42B16" w:rsidRDefault="00E42B16"/>
    <w:tbl>
      <w:tblPr>
        <w:tblW w:w="8095" w:type="dxa"/>
        <w:tblInd w:w="93" w:type="dxa"/>
        <w:tblLook w:val="04A0" w:firstRow="1" w:lastRow="0" w:firstColumn="1" w:lastColumn="0" w:noHBand="0" w:noVBand="1"/>
      </w:tblPr>
      <w:tblGrid>
        <w:gridCol w:w="2142"/>
        <w:gridCol w:w="1559"/>
        <w:gridCol w:w="4394"/>
      </w:tblGrid>
      <w:tr w:rsidR="005F43AA" w:rsidRPr="005F43AA" w:rsidTr="005F43AA">
        <w:trPr>
          <w:trHeight w:val="315"/>
        </w:trPr>
        <w:tc>
          <w:tcPr>
            <w:tcW w:w="2142" w:type="dxa"/>
            <w:tcBorders>
              <w:top w:val="nil"/>
              <w:left w:val="nil"/>
              <w:bottom w:val="nil"/>
              <w:right w:val="nil"/>
            </w:tcBorders>
            <w:shd w:val="clear" w:color="auto" w:fill="auto"/>
            <w:noWrap/>
            <w:vAlign w:val="bottom"/>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Metric</w:t>
            </w:r>
          </w:p>
        </w:tc>
        <w:tc>
          <w:tcPr>
            <w:tcW w:w="1559" w:type="dxa"/>
            <w:tcBorders>
              <w:top w:val="nil"/>
              <w:left w:val="nil"/>
              <w:bottom w:val="nil"/>
              <w:right w:val="nil"/>
            </w:tcBorders>
            <w:vAlign w:val="bottom"/>
          </w:tcPr>
          <w:p w:rsidR="005F43AA" w:rsidRDefault="005F43AA" w:rsidP="005F43AA">
            <w:pPr>
              <w:rPr>
                <w:sz w:val="20"/>
                <w:szCs w:val="20"/>
              </w:rPr>
            </w:pPr>
            <w:r>
              <w:rPr>
                <w:sz w:val="20"/>
                <w:szCs w:val="20"/>
              </w:rPr>
              <w:t>Standard deviation</w:t>
            </w:r>
          </w:p>
        </w:tc>
        <w:tc>
          <w:tcPr>
            <w:tcW w:w="4394" w:type="dxa"/>
            <w:tcBorders>
              <w:top w:val="nil"/>
              <w:left w:val="nil"/>
              <w:bottom w:val="nil"/>
              <w:right w:val="nil"/>
            </w:tcBorders>
          </w:tcPr>
          <w:p w:rsidR="005F43AA" w:rsidRDefault="005F43AA" w:rsidP="005F43AA">
            <w:pPr>
              <w:spacing w:line="240" w:lineRule="auto"/>
              <w:rPr>
                <w:rFonts w:eastAsia="Times New Roman"/>
                <w:color w:val="auto"/>
                <w:sz w:val="20"/>
                <w:szCs w:val="20"/>
              </w:rPr>
            </w:pPr>
            <w:r>
              <w:rPr>
                <w:rFonts w:eastAsia="Times New Roman"/>
                <w:color w:val="auto"/>
                <w:sz w:val="20"/>
                <w:szCs w:val="20"/>
              </w:rPr>
              <w:t>Formula</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Gross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0.0202</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(0.20625*(1-0.20625)/400)</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Retention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0.0549</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(0.53*(1-0.53)/82.5)</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Net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0.0156</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(0.1093125*(1-0.1093125)/400)</w:t>
            </w:r>
          </w:p>
        </w:tc>
      </w:tr>
    </w:tbl>
    <w:p w:rsidR="005F43AA" w:rsidRDefault="005F43AA"/>
    <w:p w:rsidR="005F43AA" w:rsidRDefault="00874355">
      <w:r>
        <w:t>Our test</w:t>
      </w:r>
      <w:r w:rsidR="00514702">
        <w:t xml:space="preserve"> has the cookie as unit of diversion.</w:t>
      </w:r>
    </w:p>
    <w:p w:rsidR="00514702" w:rsidRDefault="00514702"/>
    <w:p w:rsidR="009163EC" w:rsidRDefault="009163EC">
      <w:r>
        <w:t xml:space="preserve">For the Retention metrics, </w:t>
      </w:r>
      <w:r w:rsidR="00514702">
        <w:t xml:space="preserve">denominator is </w:t>
      </w:r>
      <w:r>
        <w:t xml:space="preserve">user-id. So, I expect to have </w:t>
      </w:r>
      <w:r w:rsidR="00514702">
        <w:t>a much higher empirical variability</w:t>
      </w:r>
      <w:r>
        <w:t>.</w:t>
      </w:r>
    </w:p>
    <w:p w:rsidR="009163EC" w:rsidRDefault="009163EC">
      <w:r>
        <w:t xml:space="preserve">For the Gross conversion and Net conversion, the </w:t>
      </w:r>
      <w:r w:rsidR="00514702">
        <w:t>denominator matches the unit of diversion of the test.</w:t>
      </w:r>
      <w:r>
        <w:t xml:space="preserve"> In that case, </w:t>
      </w:r>
      <w:r w:rsidR="00514702">
        <w:t>I</w:t>
      </w:r>
      <w:r>
        <w:t xml:space="preserve"> expect to have a higher empirical variability</w:t>
      </w:r>
      <w:r w:rsidR="00514702">
        <w:t xml:space="preserve"> close to the analytical one</w:t>
      </w:r>
      <w:r>
        <w:t>.</w:t>
      </w:r>
    </w:p>
    <w:p w:rsidR="009163EC" w:rsidRDefault="009163EC"/>
    <w:p w:rsidR="005F43AA" w:rsidRDefault="005F43AA"/>
    <w:p w:rsidR="00B36F96" w:rsidRDefault="00B36F96"/>
    <w:p w:rsidR="00B36F96" w:rsidRDefault="00874355">
      <w:pPr>
        <w:pStyle w:val="Heading2"/>
        <w:contextualSpacing w:val="0"/>
      </w:pPr>
      <w:bookmarkStart w:id="5" w:name="_bx5ntddleyt7" w:colFirst="0" w:colLast="0"/>
      <w:bookmarkEnd w:id="5"/>
      <w:r>
        <w:t>Sizing</w:t>
      </w:r>
    </w:p>
    <w:p w:rsidR="00B36F96" w:rsidRDefault="00874355">
      <w:pPr>
        <w:pStyle w:val="Heading3"/>
        <w:contextualSpacing w:val="0"/>
      </w:pPr>
      <w:bookmarkStart w:id="6" w:name="_qlz9v8pljzt2" w:colFirst="0" w:colLast="0"/>
      <w:bookmarkEnd w:id="6"/>
      <w:r>
        <w:t>Number of Samples vs. Power</w:t>
      </w:r>
    </w:p>
    <w:p w:rsidR="001F5872" w:rsidRDefault="001F5872" w:rsidP="001F5872"/>
    <w:p w:rsidR="001F5872" w:rsidRDefault="001F5872" w:rsidP="001F5872">
      <w:r>
        <w:t>As we are looking to 3 different evaluation metrics with a confidence level of 95% (</w:t>
      </w:r>
      <w:r>
        <w:sym w:font="Symbol" w:char="F061"/>
      </w:r>
      <w:r>
        <w:t xml:space="preserve"> = 0.05), the probability to have a false positive is 1-0.95*0.95*0.95 = 0.14. </w:t>
      </w:r>
      <w:r w:rsidR="00910166">
        <w:t xml:space="preserve">I consider it </w:t>
      </w:r>
      <w:r w:rsidR="00654D69">
        <w:t xml:space="preserve">is </w:t>
      </w:r>
      <w:r w:rsidR="00910166">
        <w:t xml:space="preserve">still acceptable and would not recommend using the </w:t>
      </w:r>
      <w:proofErr w:type="spellStart"/>
      <w:r w:rsidR="00910166">
        <w:t>Bonferroni</w:t>
      </w:r>
      <w:proofErr w:type="spellEnd"/>
      <w:r w:rsidR="00910166">
        <w:t xml:space="preserve"> correction.</w:t>
      </w:r>
    </w:p>
    <w:p w:rsidR="001F5872" w:rsidRDefault="001F5872" w:rsidP="001F5872"/>
    <w:p w:rsidR="001F5872" w:rsidRDefault="001E2078" w:rsidP="001F5872">
      <w:r>
        <w:t xml:space="preserve">To compute the number of needed </w:t>
      </w:r>
      <w:proofErr w:type="spellStart"/>
      <w:r>
        <w:t>pageviews</w:t>
      </w:r>
      <w:proofErr w:type="spellEnd"/>
      <w:r>
        <w:t xml:space="preserve">, </w:t>
      </w:r>
      <w:proofErr w:type="spellStart"/>
      <w:r w:rsidR="00D0021D">
        <w:t>Ewans</w:t>
      </w:r>
      <w:proofErr w:type="spellEnd"/>
      <w:r w:rsidR="00D0021D">
        <w:t xml:space="preserve"> Miller online calculator available at: </w:t>
      </w:r>
      <w:hyperlink r:id="rId10" w:history="1">
        <w:r w:rsidR="00D0021D" w:rsidRPr="00D730C8">
          <w:rPr>
            <w:rStyle w:val="Hyperlink"/>
          </w:rPr>
          <w:t>http://www.evanmiller.org/ab-testing/sample-size.html</w:t>
        </w:r>
      </w:hyperlink>
      <w:r>
        <w:t>.</w:t>
      </w:r>
    </w:p>
    <w:p w:rsidR="00D0021D" w:rsidRDefault="00D0021D" w:rsidP="001F5872"/>
    <w:tbl>
      <w:tblPr>
        <w:tblStyle w:val="TableGrid"/>
        <w:tblW w:w="0" w:type="auto"/>
        <w:tblLook w:val="04A0" w:firstRow="1" w:lastRow="0" w:firstColumn="1" w:lastColumn="0" w:noHBand="0" w:noVBand="1"/>
      </w:tblPr>
      <w:tblGrid>
        <w:gridCol w:w="2093"/>
        <w:gridCol w:w="1559"/>
        <w:gridCol w:w="1559"/>
        <w:gridCol w:w="1560"/>
        <w:gridCol w:w="1559"/>
      </w:tblGrid>
      <w:tr w:rsidR="000A5246" w:rsidTr="000A5246">
        <w:tc>
          <w:tcPr>
            <w:tcW w:w="2093" w:type="dxa"/>
          </w:tcPr>
          <w:p w:rsidR="000A5246" w:rsidRDefault="000A5246" w:rsidP="001F5872">
            <w:r>
              <w:t>Metric</w:t>
            </w:r>
          </w:p>
        </w:tc>
        <w:tc>
          <w:tcPr>
            <w:tcW w:w="1559" w:type="dxa"/>
          </w:tcPr>
          <w:p w:rsidR="000A5246" w:rsidRDefault="000A5246" w:rsidP="001F5872">
            <w:r>
              <w:t>Baseline conversion rate</w:t>
            </w:r>
          </w:p>
        </w:tc>
        <w:tc>
          <w:tcPr>
            <w:tcW w:w="1559" w:type="dxa"/>
          </w:tcPr>
          <w:p w:rsidR="000A5246" w:rsidRDefault="000A5246" w:rsidP="001F5872">
            <w:r>
              <w:t>Minimum Detectable Effect</w:t>
            </w:r>
          </w:p>
        </w:tc>
        <w:tc>
          <w:tcPr>
            <w:tcW w:w="1560" w:type="dxa"/>
          </w:tcPr>
          <w:p w:rsidR="000A5246" w:rsidRDefault="000A5246" w:rsidP="001F5872">
            <w:r>
              <w:t>Populatio</w:t>
            </w:r>
            <w:r w:rsidR="007934DA">
              <w:t>n</w:t>
            </w:r>
            <w:r>
              <w:t xml:space="preserve"> in each group</w:t>
            </w:r>
          </w:p>
        </w:tc>
        <w:tc>
          <w:tcPr>
            <w:tcW w:w="1559" w:type="dxa"/>
          </w:tcPr>
          <w:p w:rsidR="000A5246" w:rsidRDefault="000A5246" w:rsidP="001F5872">
            <w:r>
              <w:t>Number of page views</w:t>
            </w:r>
          </w:p>
        </w:tc>
      </w:tr>
      <w:tr w:rsidR="000A5246" w:rsidTr="000A5246">
        <w:tc>
          <w:tcPr>
            <w:tcW w:w="2093" w:type="dxa"/>
          </w:tcPr>
          <w:p w:rsidR="000A5246" w:rsidRDefault="000A5246" w:rsidP="001F5872">
            <w:r>
              <w:t>Gross conversion</w:t>
            </w:r>
          </w:p>
        </w:tc>
        <w:tc>
          <w:tcPr>
            <w:tcW w:w="1559" w:type="dxa"/>
          </w:tcPr>
          <w:p w:rsidR="000A5246" w:rsidRDefault="000A5246" w:rsidP="001F5872">
            <w:r>
              <w:t>20.265%</w:t>
            </w:r>
          </w:p>
        </w:tc>
        <w:tc>
          <w:tcPr>
            <w:tcW w:w="1559" w:type="dxa"/>
          </w:tcPr>
          <w:p w:rsidR="000A5246" w:rsidRDefault="007934DA" w:rsidP="001F5872">
            <w:r>
              <w:t>1%</w:t>
            </w:r>
          </w:p>
        </w:tc>
        <w:tc>
          <w:tcPr>
            <w:tcW w:w="1560" w:type="dxa"/>
          </w:tcPr>
          <w:p w:rsidR="000A5246" w:rsidRDefault="00D00468" w:rsidP="001F5872">
            <w:r>
              <w:t>25502</w:t>
            </w:r>
          </w:p>
          <w:p w:rsidR="00256223" w:rsidRDefault="00256223" w:rsidP="001F5872">
            <w:r>
              <w:t>clicks</w:t>
            </w:r>
          </w:p>
        </w:tc>
        <w:tc>
          <w:tcPr>
            <w:tcW w:w="1559" w:type="dxa"/>
          </w:tcPr>
          <w:p w:rsidR="00DA2189" w:rsidRDefault="00DA2189" w:rsidP="00DA2189">
            <w:r>
              <w:t>637550</w:t>
            </w:r>
          </w:p>
          <w:p w:rsidR="000A5246" w:rsidRPr="00DA2189" w:rsidRDefault="00256223" w:rsidP="001F5872">
            <w:pPr>
              <w:rPr>
                <w:sz w:val="16"/>
                <w:szCs w:val="16"/>
              </w:rPr>
            </w:pPr>
            <w:r w:rsidRPr="00DA2189">
              <w:rPr>
                <w:sz w:val="16"/>
                <w:szCs w:val="16"/>
              </w:rPr>
              <w:t>25502 * 2 / 3200 * 40000</w:t>
            </w:r>
          </w:p>
        </w:tc>
      </w:tr>
      <w:tr w:rsidR="000A5246" w:rsidTr="000A5246">
        <w:tc>
          <w:tcPr>
            <w:tcW w:w="2093" w:type="dxa"/>
          </w:tcPr>
          <w:p w:rsidR="000A5246" w:rsidRDefault="000A5246" w:rsidP="001F5872">
            <w:r>
              <w:t>Retention</w:t>
            </w:r>
          </w:p>
        </w:tc>
        <w:tc>
          <w:tcPr>
            <w:tcW w:w="1559" w:type="dxa"/>
          </w:tcPr>
          <w:p w:rsidR="000A5246" w:rsidRDefault="000A5246" w:rsidP="001F5872">
            <w:r>
              <w:t>53%</w:t>
            </w:r>
          </w:p>
        </w:tc>
        <w:tc>
          <w:tcPr>
            <w:tcW w:w="1559" w:type="dxa"/>
          </w:tcPr>
          <w:p w:rsidR="000A5246" w:rsidRDefault="007934DA" w:rsidP="001F5872">
            <w:r>
              <w:t>1%</w:t>
            </w:r>
          </w:p>
        </w:tc>
        <w:tc>
          <w:tcPr>
            <w:tcW w:w="1560" w:type="dxa"/>
          </w:tcPr>
          <w:p w:rsidR="000A5246" w:rsidRDefault="00D00468" w:rsidP="001F5872">
            <w:r>
              <w:t>39087</w:t>
            </w:r>
          </w:p>
          <w:p w:rsidR="00256223" w:rsidRDefault="00256223" w:rsidP="001F5872">
            <w:r>
              <w:t>User ids</w:t>
            </w:r>
          </w:p>
        </w:tc>
        <w:tc>
          <w:tcPr>
            <w:tcW w:w="1559" w:type="dxa"/>
          </w:tcPr>
          <w:p w:rsidR="00DA2189" w:rsidRDefault="00DA2189" w:rsidP="00DA2189">
            <w:r>
              <w:t>4737818</w:t>
            </w:r>
          </w:p>
          <w:p w:rsidR="000A5246" w:rsidRPr="00DA2189" w:rsidRDefault="00256223" w:rsidP="001F5872">
            <w:pPr>
              <w:rPr>
                <w:sz w:val="16"/>
                <w:szCs w:val="16"/>
              </w:rPr>
            </w:pPr>
            <w:r w:rsidRPr="00DA2189">
              <w:rPr>
                <w:sz w:val="16"/>
                <w:szCs w:val="16"/>
              </w:rPr>
              <w:t>39087 * 2 / 660 * 40000</w:t>
            </w:r>
          </w:p>
        </w:tc>
      </w:tr>
      <w:tr w:rsidR="000A5246" w:rsidTr="000A5246">
        <w:tc>
          <w:tcPr>
            <w:tcW w:w="2093" w:type="dxa"/>
          </w:tcPr>
          <w:p w:rsidR="000A5246" w:rsidRDefault="000A5246" w:rsidP="001F5872">
            <w:r>
              <w:t>Net conversion</w:t>
            </w:r>
          </w:p>
        </w:tc>
        <w:tc>
          <w:tcPr>
            <w:tcW w:w="1559" w:type="dxa"/>
          </w:tcPr>
          <w:p w:rsidR="000A5246" w:rsidRPr="00D00468" w:rsidRDefault="007934DA" w:rsidP="001F5872">
            <w:r w:rsidRPr="00D00468">
              <w:t>10.93125%</w:t>
            </w:r>
          </w:p>
        </w:tc>
        <w:tc>
          <w:tcPr>
            <w:tcW w:w="1559" w:type="dxa"/>
          </w:tcPr>
          <w:p w:rsidR="000A5246" w:rsidRDefault="007934DA" w:rsidP="001F5872">
            <w:r>
              <w:t>0.75%</w:t>
            </w:r>
          </w:p>
        </w:tc>
        <w:tc>
          <w:tcPr>
            <w:tcW w:w="1560" w:type="dxa"/>
          </w:tcPr>
          <w:p w:rsidR="000A5246" w:rsidRDefault="00D00468" w:rsidP="001F5872">
            <w:r>
              <w:t>27413</w:t>
            </w:r>
          </w:p>
          <w:p w:rsidR="00256223" w:rsidRDefault="00256223" w:rsidP="001F5872">
            <w:r>
              <w:t>clicks</w:t>
            </w:r>
          </w:p>
        </w:tc>
        <w:tc>
          <w:tcPr>
            <w:tcW w:w="1559" w:type="dxa"/>
          </w:tcPr>
          <w:p w:rsidR="00DA2189" w:rsidRDefault="00DA2189" w:rsidP="00DA2189">
            <w:r>
              <w:t>685325</w:t>
            </w:r>
          </w:p>
          <w:p w:rsidR="000A5246" w:rsidRPr="00DA2189" w:rsidRDefault="00256223" w:rsidP="001F5872">
            <w:pPr>
              <w:rPr>
                <w:sz w:val="16"/>
                <w:szCs w:val="16"/>
              </w:rPr>
            </w:pPr>
            <w:r w:rsidRPr="00DA2189">
              <w:rPr>
                <w:sz w:val="16"/>
                <w:szCs w:val="16"/>
              </w:rPr>
              <w:t>27413 * 2 / 3200 * 40000</w:t>
            </w:r>
          </w:p>
        </w:tc>
      </w:tr>
    </w:tbl>
    <w:p w:rsidR="00D0021D" w:rsidRDefault="00D0021D" w:rsidP="001F5872"/>
    <w:p w:rsidR="007934DA" w:rsidRDefault="007934DA" w:rsidP="001F5872">
      <w:r>
        <w:sym w:font="Symbol" w:char="F061"/>
      </w:r>
      <w:r>
        <w:t xml:space="preserve"> = 0.05</w:t>
      </w:r>
    </w:p>
    <w:p w:rsidR="007934DA" w:rsidRDefault="007934DA" w:rsidP="001F5872">
      <w:r>
        <w:sym w:font="Symbol" w:char="F062"/>
      </w:r>
      <w:r>
        <w:t xml:space="preserve"> = 0.2</w:t>
      </w:r>
    </w:p>
    <w:p w:rsidR="001E2078" w:rsidRDefault="001E2078" w:rsidP="001F5872"/>
    <w:p w:rsidR="00C35F1D" w:rsidRDefault="00C35F1D" w:rsidP="001F5872">
      <w:r>
        <w:t xml:space="preserve">To be able to conduct our analysis, we will need to have more than 4.737.818 pages view in our test. </w:t>
      </w:r>
    </w:p>
    <w:p w:rsidR="00795561" w:rsidRDefault="00795561" w:rsidP="001F5872"/>
    <w:p w:rsidR="00B36F96" w:rsidRDefault="00B36F96"/>
    <w:p w:rsidR="00725B24" w:rsidRDefault="00725B24" w:rsidP="00123C64">
      <w:pPr>
        <w:pStyle w:val="Heading3"/>
        <w:contextualSpacing w:val="0"/>
      </w:pPr>
      <w:r>
        <w:t>Risk assessment</w:t>
      </w:r>
    </w:p>
    <w:p w:rsidR="00725B24" w:rsidRDefault="00725B24"/>
    <w:p w:rsidR="00725B24" w:rsidRDefault="00725B24" w:rsidP="00725B24">
      <w:r>
        <w:t>We fundamentally do not change the registration process. The new process does not change in any way the information collected for each participant nor the price he will pay. We can consider that this experiment do</w:t>
      </w:r>
      <w:r w:rsidR="00FF0285">
        <w:t>es</w:t>
      </w:r>
      <w:r>
        <w:t xml:space="preserve"> not generate any risk greater than minimal risk for the participant.</w:t>
      </w:r>
    </w:p>
    <w:p w:rsidR="00725B24" w:rsidRDefault="00725B24"/>
    <w:p w:rsidR="00725B24" w:rsidRDefault="00725B24"/>
    <w:p w:rsidR="00725B24" w:rsidRDefault="00874355">
      <w:pPr>
        <w:rPr>
          <w:color w:val="0000FF"/>
        </w:rPr>
      </w:pPr>
      <w:bookmarkStart w:id="7" w:name="_uy2xamy5nbp" w:colFirst="0" w:colLast="0"/>
      <w:bookmarkEnd w:id="7"/>
      <w:r>
        <w:t>Duration vs. Exposure</w:t>
      </w:r>
    </w:p>
    <w:p w:rsidR="00C35F1D" w:rsidRDefault="00C35F1D" w:rsidP="00C35F1D">
      <w:r>
        <w:t>We have currently 40000 pages view per day. It means if we divert 100% of the traffic to the test, it will last around 119 days, so around 16 week</w:t>
      </w:r>
      <w:r w:rsidR="00E57F89">
        <w:t xml:space="preserve">s. This is a very long duration with a 100% traffic diversion. I think this proposal cannot be made to </w:t>
      </w:r>
      <w:proofErr w:type="spellStart"/>
      <w:r w:rsidR="00E57F89">
        <w:t>Udacity</w:t>
      </w:r>
      <w:proofErr w:type="spellEnd"/>
      <w:r w:rsidR="00E57F89">
        <w:t xml:space="preserve"> deciders.</w:t>
      </w:r>
    </w:p>
    <w:p w:rsidR="00C35F1D" w:rsidRDefault="00C35F1D" w:rsidP="00C35F1D"/>
    <w:p w:rsidR="00E57F89" w:rsidRDefault="00E57F89" w:rsidP="00C35F1D">
      <w:r>
        <w:lastRenderedPageBreak/>
        <w:t xml:space="preserve">Therefore, I propose not to use the Retention as an evaluation metric anymore and to rely only on the Gross and Net conversion metrics. As I only have 2 evaluation metrics, use of the </w:t>
      </w:r>
      <w:proofErr w:type="spellStart"/>
      <w:r>
        <w:t>Bonferroni</w:t>
      </w:r>
      <w:proofErr w:type="spellEnd"/>
      <w:r>
        <w:t xml:space="preserve"> correction even less needed.</w:t>
      </w:r>
    </w:p>
    <w:p w:rsidR="00E57F89" w:rsidRDefault="00E57F89" w:rsidP="00C35F1D"/>
    <w:p w:rsidR="00725B24" w:rsidRDefault="00725B24" w:rsidP="00C35F1D"/>
    <w:p w:rsidR="00725B24" w:rsidRDefault="00725B24" w:rsidP="00C35F1D"/>
    <w:p w:rsidR="00E57F89" w:rsidRDefault="00E57F89" w:rsidP="00C35F1D">
      <w:r>
        <w:t>In mean that I will “only” need 685325 pages view for that study. If we divert 100% of the traffic to the test, it will take 18 days.</w:t>
      </w:r>
      <w:r w:rsidR="00725B24">
        <w:t xml:space="preserve"> In addition, we need to wait another 14 days in order end the full experiment process</w:t>
      </w:r>
      <w:r w:rsidR="00FF0285">
        <w:t xml:space="preserve"> (up to cancellation or payment)</w:t>
      </w:r>
      <w:r w:rsidR="00725B24">
        <w:t>. It means a total of 32 days.</w:t>
      </w:r>
    </w:p>
    <w:p w:rsidR="00E57F89" w:rsidRDefault="00E57F89" w:rsidP="00C35F1D"/>
    <w:p w:rsidR="00FF0285" w:rsidRDefault="00FF0285" w:rsidP="00C35F1D">
      <w:r>
        <w:t xml:space="preserve">As the experiment is not risky for the participant, I suggest </w:t>
      </w:r>
      <w:proofErr w:type="gramStart"/>
      <w:r>
        <w:t>to divert</w:t>
      </w:r>
      <w:proofErr w:type="gramEnd"/>
      <w:r>
        <w:t xml:space="preserve"> 100% of the traffic.</w:t>
      </w:r>
    </w:p>
    <w:p w:rsidR="00FF0285" w:rsidRDefault="00FF0285" w:rsidP="00C35F1D"/>
    <w:p w:rsidR="00FF0285" w:rsidRDefault="00FF0285" w:rsidP="00C35F1D"/>
    <w:p w:rsidR="00892208" w:rsidRDefault="00892208" w:rsidP="00C35F1D"/>
    <w:p w:rsidR="00C35F1D" w:rsidRDefault="00C35F1D">
      <w:pPr>
        <w:rPr>
          <w:color w:val="0000FF"/>
        </w:rPr>
      </w:pPr>
    </w:p>
    <w:p w:rsidR="00E57F89" w:rsidRDefault="00E57F89">
      <w:pPr>
        <w:rPr>
          <w:color w:val="0000FF"/>
        </w:rPr>
      </w:pPr>
    </w:p>
    <w:p w:rsidR="00C35F1D" w:rsidRDefault="00C35F1D">
      <w:pPr>
        <w:rPr>
          <w:color w:val="0000FF"/>
        </w:rPr>
      </w:pPr>
    </w:p>
    <w:p w:rsidR="00B36F96" w:rsidRDefault="00B36F96"/>
    <w:p w:rsidR="00B36F96" w:rsidRDefault="00B36F96"/>
    <w:p w:rsidR="00B36F96" w:rsidRDefault="00874355">
      <w:pPr>
        <w:pStyle w:val="Heading1"/>
        <w:contextualSpacing w:val="0"/>
      </w:pPr>
      <w:bookmarkStart w:id="8" w:name="_yry1zu8g8az7" w:colFirst="0" w:colLast="0"/>
      <w:bookmarkEnd w:id="8"/>
      <w:r>
        <w:t>Experiment Analysis</w:t>
      </w:r>
    </w:p>
    <w:p w:rsidR="00B36F96" w:rsidRDefault="00874355">
      <w:pPr>
        <w:pStyle w:val="Heading2"/>
        <w:contextualSpacing w:val="0"/>
      </w:pPr>
      <w:bookmarkStart w:id="9" w:name="_cizdts6ye33u" w:colFirst="0" w:colLast="0"/>
      <w:bookmarkEnd w:id="9"/>
      <w:r>
        <w:t>Sanity Checks</w:t>
      </w:r>
    </w:p>
    <w:p w:rsidR="00B36F96" w:rsidRDefault="00B36F96"/>
    <w:p w:rsidR="007224B8" w:rsidRDefault="007224B8">
      <w:r>
        <w:t xml:space="preserve">As the invariant metrics are not related to enrolment </w:t>
      </w:r>
      <w:proofErr w:type="gramStart"/>
      <w:r>
        <w:t>nor</w:t>
      </w:r>
      <w:proofErr w:type="gramEnd"/>
      <w:r>
        <w:t xml:space="preserve"> payment, we can use the full set of data for the provided 37 days.</w:t>
      </w:r>
    </w:p>
    <w:p w:rsidR="007224B8" w:rsidRDefault="007224B8"/>
    <w:p w:rsidR="00A81BB4" w:rsidRDefault="00A81BB4">
      <w:r>
        <w:t>Control set</w:t>
      </w:r>
    </w:p>
    <w:p w:rsidR="00A81BB4" w:rsidRDefault="00A81BB4"/>
    <w:tbl>
      <w:tblPr>
        <w:tblStyle w:val="TableGrid"/>
        <w:tblW w:w="0" w:type="auto"/>
        <w:tblLook w:val="04A0" w:firstRow="1" w:lastRow="0" w:firstColumn="1" w:lastColumn="0" w:noHBand="0" w:noVBand="1"/>
      </w:tblPr>
      <w:tblGrid>
        <w:gridCol w:w="3192"/>
        <w:gridCol w:w="3192"/>
        <w:gridCol w:w="3192"/>
      </w:tblGrid>
      <w:tr w:rsidR="00A81BB4" w:rsidTr="00A81BB4">
        <w:tc>
          <w:tcPr>
            <w:tcW w:w="3192" w:type="dxa"/>
          </w:tcPr>
          <w:p w:rsidR="00A81BB4" w:rsidRDefault="00A81BB4">
            <w:r>
              <w:t>Total pages view</w:t>
            </w:r>
          </w:p>
        </w:tc>
        <w:tc>
          <w:tcPr>
            <w:tcW w:w="3192" w:type="dxa"/>
          </w:tcPr>
          <w:p w:rsidR="00A81BB4" w:rsidRDefault="00A81BB4">
            <w:r>
              <w:t>Total click</w:t>
            </w:r>
          </w:p>
        </w:tc>
        <w:tc>
          <w:tcPr>
            <w:tcW w:w="3192" w:type="dxa"/>
          </w:tcPr>
          <w:p w:rsidR="00A81BB4" w:rsidRDefault="00E40755">
            <w:r>
              <w:t>Click trough probability</w:t>
            </w:r>
          </w:p>
        </w:tc>
      </w:tr>
      <w:tr w:rsidR="00A81BB4" w:rsidTr="00A81BB4">
        <w:tc>
          <w:tcPr>
            <w:tcW w:w="3192" w:type="dxa"/>
          </w:tcPr>
          <w:p w:rsidR="00A81BB4" w:rsidRDefault="00E40755">
            <w:r>
              <w:t>345543</w:t>
            </w:r>
          </w:p>
        </w:tc>
        <w:tc>
          <w:tcPr>
            <w:tcW w:w="3192" w:type="dxa"/>
          </w:tcPr>
          <w:p w:rsidR="00A81BB4" w:rsidRDefault="00E40755">
            <w:r>
              <w:t>28378</w:t>
            </w:r>
          </w:p>
        </w:tc>
        <w:tc>
          <w:tcPr>
            <w:tcW w:w="3192" w:type="dxa"/>
          </w:tcPr>
          <w:p w:rsidR="00A81BB4" w:rsidRDefault="00E40755">
            <w:r>
              <w:t>0.082126</w:t>
            </w:r>
          </w:p>
        </w:tc>
      </w:tr>
    </w:tbl>
    <w:p w:rsidR="00A81BB4" w:rsidRDefault="00A81BB4"/>
    <w:p w:rsidR="00E40755" w:rsidRDefault="00E40755">
      <w:r>
        <w:t>Experiment set</w:t>
      </w:r>
    </w:p>
    <w:tbl>
      <w:tblPr>
        <w:tblStyle w:val="TableGrid"/>
        <w:tblW w:w="0" w:type="auto"/>
        <w:tblLook w:val="04A0" w:firstRow="1" w:lastRow="0" w:firstColumn="1" w:lastColumn="0" w:noHBand="0" w:noVBand="1"/>
      </w:tblPr>
      <w:tblGrid>
        <w:gridCol w:w="3192"/>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c>
          <w:tcPr>
            <w:tcW w:w="3192" w:type="dxa"/>
          </w:tcPr>
          <w:p w:rsidR="00E40755" w:rsidRDefault="00E40755" w:rsidP="00095DA9">
            <w:r>
              <w:t>Click trough probability</w:t>
            </w:r>
          </w:p>
        </w:tc>
      </w:tr>
      <w:tr w:rsidR="00E40755" w:rsidTr="00095DA9">
        <w:tc>
          <w:tcPr>
            <w:tcW w:w="3192" w:type="dxa"/>
          </w:tcPr>
          <w:p w:rsidR="00E40755" w:rsidRDefault="00E40755" w:rsidP="00095DA9">
            <w:r>
              <w:t>344660</w:t>
            </w:r>
          </w:p>
        </w:tc>
        <w:tc>
          <w:tcPr>
            <w:tcW w:w="3192" w:type="dxa"/>
          </w:tcPr>
          <w:p w:rsidR="00E40755" w:rsidRDefault="00E40755" w:rsidP="00095DA9">
            <w:r>
              <w:t>28325</w:t>
            </w:r>
          </w:p>
        </w:tc>
        <w:tc>
          <w:tcPr>
            <w:tcW w:w="3192" w:type="dxa"/>
          </w:tcPr>
          <w:p w:rsidR="00E40755" w:rsidRDefault="00E40755" w:rsidP="00095DA9">
            <w:r>
              <w:t>0.082182441</w:t>
            </w:r>
          </w:p>
        </w:tc>
      </w:tr>
    </w:tbl>
    <w:p w:rsidR="00E40755" w:rsidRDefault="00E40755"/>
    <w:p w:rsidR="00E40755" w:rsidRDefault="00E40755">
      <w:r>
        <w:t>Total numbers</w:t>
      </w:r>
    </w:p>
    <w:tbl>
      <w:tblPr>
        <w:tblStyle w:val="TableGrid"/>
        <w:tblW w:w="0" w:type="auto"/>
        <w:tblLook w:val="04A0" w:firstRow="1" w:lastRow="0" w:firstColumn="1" w:lastColumn="0" w:noHBand="0" w:noVBand="1"/>
      </w:tblPr>
      <w:tblGrid>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r>
      <w:tr w:rsidR="00E40755" w:rsidTr="00095DA9">
        <w:tc>
          <w:tcPr>
            <w:tcW w:w="3192" w:type="dxa"/>
          </w:tcPr>
          <w:p w:rsidR="00E40755" w:rsidRDefault="00E40755" w:rsidP="00095DA9">
            <w:r>
              <w:t>690203</w:t>
            </w:r>
          </w:p>
        </w:tc>
        <w:tc>
          <w:tcPr>
            <w:tcW w:w="3192" w:type="dxa"/>
          </w:tcPr>
          <w:p w:rsidR="00E40755" w:rsidRDefault="00E40755" w:rsidP="00095DA9">
            <w:r>
              <w:t>56703</w:t>
            </w:r>
          </w:p>
        </w:tc>
      </w:tr>
    </w:tbl>
    <w:p w:rsidR="00E40755" w:rsidRDefault="00E40755"/>
    <w:p w:rsidR="00E40755" w:rsidRDefault="00E40755">
      <w:r>
        <w:t>For the pages view and total click metrics, we have the following figures:</w:t>
      </w:r>
    </w:p>
    <w:p w:rsidR="00E40755" w:rsidRDefault="00E40755"/>
    <w:tbl>
      <w:tblPr>
        <w:tblStyle w:val="TableGrid"/>
        <w:tblW w:w="0" w:type="auto"/>
        <w:tblLook w:val="04A0" w:firstRow="1" w:lastRow="0" w:firstColumn="1" w:lastColumn="0" w:noHBand="0" w:noVBand="1"/>
      </w:tblPr>
      <w:tblGrid>
        <w:gridCol w:w="1915"/>
        <w:gridCol w:w="1915"/>
        <w:gridCol w:w="1915"/>
        <w:gridCol w:w="1915"/>
        <w:gridCol w:w="1916"/>
      </w:tblGrid>
      <w:tr w:rsidR="00E40755" w:rsidTr="00E40755">
        <w:tc>
          <w:tcPr>
            <w:tcW w:w="1915" w:type="dxa"/>
          </w:tcPr>
          <w:p w:rsidR="00E40755" w:rsidRDefault="00E40755">
            <w:r>
              <w:t>Metric</w:t>
            </w:r>
          </w:p>
        </w:tc>
        <w:tc>
          <w:tcPr>
            <w:tcW w:w="1915" w:type="dxa"/>
          </w:tcPr>
          <w:p w:rsidR="00E40755" w:rsidRDefault="00E40755">
            <w:r>
              <w:t>Standard error</w:t>
            </w:r>
          </w:p>
        </w:tc>
        <w:tc>
          <w:tcPr>
            <w:tcW w:w="1915" w:type="dxa"/>
          </w:tcPr>
          <w:p w:rsidR="00E40755" w:rsidRDefault="00E40755">
            <w:r>
              <w:t>Lower CI bound</w:t>
            </w:r>
          </w:p>
        </w:tc>
        <w:tc>
          <w:tcPr>
            <w:tcW w:w="1915" w:type="dxa"/>
          </w:tcPr>
          <w:p w:rsidR="00E40755" w:rsidRDefault="00E40755">
            <w:r>
              <w:t>Upper CI bound</w:t>
            </w:r>
          </w:p>
        </w:tc>
        <w:tc>
          <w:tcPr>
            <w:tcW w:w="1916" w:type="dxa"/>
          </w:tcPr>
          <w:p w:rsidR="00E40755" w:rsidRDefault="00E40755">
            <w:r>
              <w:t>Observed value</w:t>
            </w:r>
          </w:p>
        </w:tc>
      </w:tr>
      <w:tr w:rsidR="00E40755" w:rsidTr="00E40755">
        <w:tc>
          <w:tcPr>
            <w:tcW w:w="1915" w:type="dxa"/>
          </w:tcPr>
          <w:p w:rsidR="00E40755" w:rsidRDefault="00E40755">
            <w:r>
              <w:t>Pages view</w:t>
            </w:r>
          </w:p>
        </w:tc>
        <w:tc>
          <w:tcPr>
            <w:tcW w:w="1915" w:type="dxa"/>
          </w:tcPr>
          <w:p w:rsidR="00E40755" w:rsidRDefault="00E40755">
            <w:r>
              <w:t>0.000602</w:t>
            </w:r>
          </w:p>
        </w:tc>
        <w:tc>
          <w:tcPr>
            <w:tcW w:w="1915" w:type="dxa"/>
          </w:tcPr>
          <w:p w:rsidR="00E40755" w:rsidRDefault="00E40755">
            <w:r>
              <w:t>0.4988</w:t>
            </w:r>
          </w:p>
        </w:tc>
        <w:tc>
          <w:tcPr>
            <w:tcW w:w="1915" w:type="dxa"/>
          </w:tcPr>
          <w:p w:rsidR="00E40755" w:rsidRDefault="00E40755">
            <w:r>
              <w:t>0.5012</w:t>
            </w:r>
          </w:p>
        </w:tc>
        <w:tc>
          <w:tcPr>
            <w:tcW w:w="1916" w:type="dxa"/>
          </w:tcPr>
          <w:p w:rsidR="00E40755" w:rsidRDefault="00E40755">
            <w:r>
              <w:t>0.5006</w:t>
            </w:r>
          </w:p>
        </w:tc>
      </w:tr>
      <w:tr w:rsidR="00E40755" w:rsidTr="00E40755">
        <w:tc>
          <w:tcPr>
            <w:tcW w:w="1915" w:type="dxa"/>
          </w:tcPr>
          <w:p w:rsidR="00E40755" w:rsidRDefault="00E40755">
            <w:r>
              <w:t>Click</w:t>
            </w:r>
          </w:p>
        </w:tc>
        <w:tc>
          <w:tcPr>
            <w:tcW w:w="1915" w:type="dxa"/>
          </w:tcPr>
          <w:p w:rsidR="00E40755" w:rsidRDefault="00E40755">
            <w:r>
              <w:t>0.0021</w:t>
            </w:r>
          </w:p>
        </w:tc>
        <w:tc>
          <w:tcPr>
            <w:tcW w:w="1915" w:type="dxa"/>
          </w:tcPr>
          <w:p w:rsidR="00E40755" w:rsidRDefault="00E40755">
            <w:r>
              <w:t>0.4959</w:t>
            </w:r>
          </w:p>
        </w:tc>
        <w:tc>
          <w:tcPr>
            <w:tcW w:w="1915" w:type="dxa"/>
          </w:tcPr>
          <w:p w:rsidR="00E40755" w:rsidRDefault="00E40755">
            <w:r>
              <w:t>0.5041</w:t>
            </w:r>
          </w:p>
        </w:tc>
        <w:tc>
          <w:tcPr>
            <w:tcW w:w="1916" w:type="dxa"/>
          </w:tcPr>
          <w:p w:rsidR="00E40755" w:rsidRDefault="00E40755">
            <w:r>
              <w:t>0.5005</w:t>
            </w:r>
          </w:p>
        </w:tc>
      </w:tr>
    </w:tbl>
    <w:p w:rsidR="00E40755" w:rsidRDefault="00E40755"/>
    <w:p w:rsidR="00E40755" w:rsidRDefault="00E40755">
      <w:r>
        <w:lastRenderedPageBreak/>
        <w:t>For these 2 metrics, the observed value is within the lower and upper CI bound.</w:t>
      </w:r>
    </w:p>
    <w:p w:rsidR="00E40755" w:rsidRDefault="00E40755"/>
    <w:p w:rsidR="00E40755" w:rsidRDefault="00E40755">
      <w:r>
        <w:t>For click through probability, we have:</w:t>
      </w:r>
    </w:p>
    <w:p w:rsidR="00E40755" w:rsidRDefault="00E40755" w:rsidP="00E40755">
      <w:pPr>
        <w:pStyle w:val="ListParagraph"/>
        <w:numPr>
          <w:ilvl w:val="0"/>
          <w:numId w:val="4"/>
        </w:numPr>
      </w:pPr>
      <w:r>
        <w:t xml:space="preserve">pooled </w:t>
      </w:r>
      <w:proofErr w:type="spellStart"/>
      <w:r>
        <w:t>probiblity</w:t>
      </w:r>
      <w:proofErr w:type="spellEnd"/>
      <w:r>
        <w:t xml:space="preserve"> = 0.0822</w:t>
      </w:r>
    </w:p>
    <w:p w:rsidR="00E40755" w:rsidRDefault="00E40755" w:rsidP="00E40755">
      <w:pPr>
        <w:pStyle w:val="ListParagraph"/>
        <w:numPr>
          <w:ilvl w:val="0"/>
          <w:numId w:val="4"/>
        </w:numPr>
      </w:pPr>
      <w:proofErr w:type="gramStart"/>
      <w:r>
        <w:t>d</w:t>
      </w:r>
      <w:proofErr w:type="gramEnd"/>
      <w:r>
        <w:t xml:space="preserve"> hat = 0.082182441 - 0.082126 = 0.0001 (rounded 4 decimal places).</w:t>
      </w:r>
    </w:p>
    <w:p w:rsidR="00E40755" w:rsidRDefault="00E40755"/>
    <w:p w:rsidR="00E40755" w:rsidRDefault="00E40755">
      <w:r>
        <w:t xml:space="preserve">Standard error is 0.000661 (= </w:t>
      </w:r>
      <w:proofErr w:type="spellStart"/>
      <w:proofErr w:type="gramStart"/>
      <w:r>
        <w:t>sqrt</w:t>
      </w:r>
      <w:proofErr w:type="spellEnd"/>
      <w:r>
        <w:t>(</w:t>
      </w:r>
      <w:proofErr w:type="gramEnd"/>
      <w:r>
        <w:t>0.0822*(1-0.0822)/(1/345543+1/344660)))</w:t>
      </w:r>
    </w:p>
    <w:p w:rsidR="00E40755" w:rsidRDefault="00E40755">
      <w:r>
        <w:t>Confidence interval is: +/- 1.96*0.000661 = +/- 0.0013</w:t>
      </w:r>
    </w:p>
    <w:p w:rsidR="00E40755" w:rsidRDefault="00E40755">
      <w:r>
        <w:t>The d hat value is within the confidence interval.</w:t>
      </w:r>
    </w:p>
    <w:p w:rsidR="00E40755" w:rsidRDefault="00E40755"/>
    <w:p w:rsidR="00E40755" w:rsidRDefault="00E40755">
      <w:r>
        <w:t>All the 3 invariant metrics passed the sanity check.</w:t>
      </w:r>
    </w:p>
    <w:p w:rsidR="00E40755" w:rsidRDefault="00E40755"/>
    <w:p w:rsidR="00E40755" w:rsidRDefault="00E40755"/>
    <w:p w:rsidR="00E40755" w:rsidRDefault="00E40755"/>
    <w:p w:rsidR="00E40755" w:rsidRDefault="00E40755"/>
    <w:p w:rsidR="00B36F96" w:rsidRDefault="00B36F96"/>
    <w:p w:rsidR="00B36F96" w:rsidRDefault="00874355">
      <w:pPr>
        <w:pStyle w:val="Heading2"/>
        <w:contextualSpacing w:val="0"/>
      </w:pPr>
      <w:bookmarkStart w:id="10" w:name="_p5issp8oaf4a" w:colFirst="0" w:colLast="0"/>
      <w:bookmarkEnd w:id="10"/>
      <w:r>
        <w:t>Result Analysis</w:t>
      </w:r>
    </w:p>
    <w:p w:rsidR="00B36F96" w:rsidRDefault="00874355">
      <w:pPr>
        <w:pStyle w:val="Heading3"/>
        <w:contextualSpacing w:val="0"/>
      </w:pPr>
      <w:bookmarkStart w:id="11" w:name="_52n1ah20cmce" w:colFirst="0" w:colLast="0"/>
      <w:bookmarkEnd w:id="11"/>
      <w:r>
        <w:t>Effect Size Tests</w:t>
      </w:r>
    </w:p>
    <w:p w:rsidR="002C6A6F" w:rsidRDefault="002C6A6F" w:rsidP="002C6A6F"/>
    <w:p w:rsidR="002C6A6F" w:rsidRDefault="002C6A6F" w:rsidP="002C6A6F">
      <w:r>
        <w:t>For the two evaluation metrics, with figures computed with values up to Nov 2, we get the following results:</w:t>
      </w:r>
    </w:p>
    <w:p w:rsidR="002C6A6F" w:rsidRDefault="002C6A6F" w:rsidP="002C6A6F"/>
    <w:tbl>
      <w:tblPr>
        <w:tblStyle w:val="TableGrid"/>
        <w:tblW w:w="0" w:type="auto"/>
        <w:tblLook w:val="04A0" w:firstRow="1" w:lastRow="0" w:firstColumn="1" w:lastColumn="0" w:noHBand="0" w:noVBand="1"/>
      </w:tblPr>
      <w:tblGrid>
        <w:gridCol w:w="1596"/>
        <w:gridCol w:w="1596"/>
        <w:gridCol w:w="1596"/>
        <w:gridCol w:w="1596"/>
        <w:gridCol w:w="1596"/>
        <w:gridCol w:w="1596"/>
      </w:tblGrid>
      <w:tr w:rsidR="002C6A6F" w:rsidTr="002C6A6F">
        <w:tc>
          <w:tcPr>
            <w:tcW w:w="1596" w:type="dxa"/>
          </w:tcPr>
          <w:p w:rsidR="002C6A6F" w:rsidRDefault="002C6A6F" w:rsidP="002C6A6F">
            <w:r>
              <w:t>Metric</w:t>
            </w:r>
          </w:p>
        </w:tc>
        <w:tc>
          <w:tcPr>
            <w:tcW w:w="1596" w:type="dxa"/>
          </w:tcPr>
          <w:p w:rsidR="002C6A6F" w:rsidRDefault="002C6A6F" w:rsidP="002C6A6F">
            <w:r>
              <w:t>Standard error</w:t>
            </w:r>
          </w:p>
        </w:tc>
        <w:tc>
          <w:tcPr>
            <w:tcW w:w="1596" w:type="dxa"/>
          </w:tcPr>
          <w:p w:rsidR="002C6A6F" w:rsidRDefault="002C6A6F" w:rsidP="002C6A6F">
            <w:r>
              <w:t>Lower bound</w:t>
            </w:r>
          </w:p>
        </w:tc>
        <w:tc>
          <w:tcPr>
            <w:tcW w:w="1596" w:type="dxa"/>
          </w:tcPr>
          <w:p w:rsidR="002C6A6F" w:rsidRDefault="002C6A6F" w:rsidP="002C6A6F">
            <w:r>
              <w:t>Upper bound</w:t>
            </w:r>
          </w:p>
        </w:tc>
        <w:tc>
          <w:tcPr>
            <w:tcW w:w="1596" w:type="dxa"/>
          </w:tcPr>
          <w:p w:rsidR="002C6A6F" w:rsidRDefault="002C6A6F" w:rsidP="002C6A6F">
            <w:r>
              <w:t>D Hat</w:t>
            </w:r>
          </w:p>
        </w:tc>
        <w:tc>
          <w:tcPr>
            <w:tcW w:w="1596" w:type="dxa"/>
          </w:tcPr>
          <w:p w:rsidR="002C6A6F" w:rsidRDefault="002C6A6F" w:rsidP="002C6A6F">
            <w:r>
              <w:t>Pooled probability</w:t>
            </w:r>
          </w:p>
        </w:tc>
      </w:tr>
      <w:tr w:rsidR="002C6A6F" w:rsidTr="002C6A6F">
        <w:tc>
          <w:tcPr>
            <w:tcW w:w="1596" w:type="dxa"/>
          </w:tcPr>
          <w:p w:rsidR="002C6A6F" w:rsidRDefault="002C6A6F" w:rsidP="002C6A6F">
            <w:r>
              <w:t>Gross conversion</w:t>
            </w:r>
          </w:p>
        </w:tc>
        <w:tc>
          <w:tcPr>
            <w:tcW w:w="1596" w:type="dxa"/>
          </w:tcPr>
          <w:p w:rsidR="002C6A6F" w:rsidRDefault="002C6A6F" w:rsidP="002C6A6F">
            <w:r>
              <w:t>0.004372</w:t>
            </w:r>
          </w:p>
        </w:tc>
        <w:tc>
          <w:tcPr>
            <w:tcW w:w="1596" w:type="dxa"/>
          </w:tcPr>
          <w:p w:rsidR="002C6A6F" w:rsidRDefault="002C6A6F" w:rsidP="002C6A6F">
            <w:r>
              <w:t>-0.0291</w:t>
            </w:r>
          </w:p>
        </w:tc>
        <w:tc>
          <w:tcPr>
            <w:tcW w:w="1596" w:type="dxa"/>
          </w:tcPr>
          <w:p w:rsidR="002C6A6F" w:rsidRDefault="002C6A6F" w:rsidP="002C6A6F">
            <w:r>
              <w:t>-0.0120</w:t>
            </w:r>
          </w:p>
        </w:tc>
        <w:tc>
          <w:tcPr>
            <w:tcW w:w="1596" w:type="dxa"/>
          </w:tcPr>
          <w:p w:rsidR="002C6A6F" w:rsidRDefault="002C6A6F" w:rsidP="002C6A6F">
            <w:r>
              <w:t>-0.020554875</w:t>
            </w:r>
          </w:p>
        </w:tc>
        <w:tc>
          <w:tcPr>
            <w:tcW w:w="1596" w:type="dxa"/>
          </w:tcPr>
          <w:p w:rsidR="002C6A6F" w:rsidRDefault="002C6A6F" w:rsidP="002C6A6F">
            <w:r>
              <w:t>0.208607067</w:t>
            </w:r>
          </w:p>
        </w:tc>
      </w:tr>
      <w:tr w:rsidR="002C6A6F" w:rsidTr="002C6A6F">
        <w:tc>
          <w:tcPr>
            <w:tcW w:w="1596" w:type="dxa"/>
          </w:tcPr>
          <w:p w:rsidR="002C6A6F" w:rsidRDefault="002C6A6F" w:rsidP="002C6A6F">
            <w:r>
              <w:t>Net conversion</w:t>
            </w:r>
          </w:p>
        </w:tc>
        <w:tc>
          <w:tcPr>
            <w:tcW w:w="1596" w:type="dxa"/>
          </w:tcPr>
          <w:p w:rsidR="002C6A6F" w:rsidRDefault="002C6A6F" w:rsidP="002C6A6F">
            <w:r>
              <w:t>0.003434</w:t>
            </w:r>
          </w:p>
        </w:tc>
        <w:tc>
          <w:tcPr>
            <w:tcW w:w="1596" w:type="dxa"/>
          </w:tcPr>
          <w:p w:rsidR="002C6A6F" w:rsidRDefault="002C6A6F" w:rsidP="002C6A6F">
            <w:r>
              <w:t>-0.0116</w:t>
            </w:r>
          </w:p>
        </w:tc>
        <w:tc>
          <w:tcPr>
            <w:tcW w:w="1596" w:type="dxa"/>
          </w:tcPr>
          <w:p w:rsidR="002C6A6F" w:rsidRDefault="002C6A6F" w:rsidP="002C6A6F">
            <w:r>
              <w:t>0.0019</w:t>
            </w:r>
          </w:p>
        </w:tc>
        <w:tc>
          <w:tcPr>
            <w:tcW w:w="1596" w:type="dxa"/>
          </w:tcPr>
          <w:p w:rsidR="002C6A6F" w:rsidRDefault="002C6A6F" w:rsidP="002C6A6F">
            <w:r>
              <w:t>-0.004873723</w:t>
            </w:r>
          </w:p>
        </w:tc>
        <w:tc>
          <w:tcPr>
            <w:tcW w:w="1596" w:type="dxa"/>
          </w:tcPr>
          <w:p w:rsidR="002C6A6F" w:rsidRDefault="002C6A6F" w:rsidP="002C6A6F">
            <w:r>
              <w:t>0.115127485</w:t>
            </w:r>
          </w:p>
        </w:tc>
      </w:tr>
    </w:tbl>
    <w:p w:rsidR="002C6A6F" w:rsidRDefault="002C6A6F" w:rsidP="002C6A6F"/>
    <w:p w:rsidR="002C6A6F" w:rsidRDefault="002C6A6F" w:rsidP="002C6A6F"/>
    <w:p w:rsidR="002C6A6F" w:rsidRDefault="002C6A6F" w:rsidP="002C6A6F">
      <w:r>
        <w:t>The gross conversion metrics is statistically and practically significant (d min = 0.01).</w:t>
      </w:r>
    </w:p>
    <w:p w:rsidR="002C6A6F" w:rsidRDefault="002C6A6F" w:rsidP="002C6A6F"/>
    <w:p w:rsidR="002C6A6F" w:rsidRDefault="002C6A6F" w:rsidP="002C6A6F">
      <w:r>
        <w:t>The net conversion metrics is not statistically no</w:t>
      </w:r>
      <w:r w:rsidR="000301EC">
        <w:t>r</w:t>
      </w:r>
      <w:r>
        <w:t xml:space="preserve"> practically significant (d min = 0.0075).</w:t>
      </w:r>
    </w:p>
    <w:p w:rsidR="002C6A6F" w:rsidRDefault="002C6A6F" w:rsidP="002C6A6F"/>
    <w:p w:rsidR="00B36F96" w:rsidRDefault="00B36F96"/>
    <w:p w:rsidR="00B36F96" w:rsidRDefault="00874355">
      <w:pPr>
        <w:pStyle w:val="Heading3"/>
        <w:contextualSpacing w:val="0"/>
      </w:pPr>
      <w:bookmarkStart w:id="12" w:name="_clnogzxymvt2" w:colFirst="0" w:colLast="0"/>
      <w:bookmarkEnd w:id="12"/>
      <w:r>
        <w:t>Sign Tests</w:t>
      </w:r>
    </w:p>
    <w:p w:rsidR="000301EC" w:rsidRDefault="000301EC">
      <w:pPr>
        <w:rPr>
          <w:color w:val="0000FF"/>
        </w:rPr>
      </w:pPr>
    </w:p>
    <w:p w:rsidR="000301EC" w:rsidRDefault="000301EC" w:rsidP="000301EC">
      <w:r>
        <w:t>The gross conversion metrics was greater 4 time in the experiment vs the control group (over 23 days).</w:t>
      </w:r>
    </w:p>
    <w:p w:rsidR="000301EC" w:rsidRDefault="000301EC">
      <w:pPr>
        <w:rPr>
          <w:color w:val="0000FF"/>
        </w:rPr>
      </w:pPr>
    </w:p>
    <w:p w:rsidR="000301EC" w:rsidRDefault="000301EC" w:rsidP="000301EC">
      <w:r>
        <w:t>The net conversion metrics was greater 10 time in the experiment vs the control group (over 23 days).</w:t>
      </w:r>
    </w:p>
    <w:p w:rsidR="000301EC" w:rsidRDefault="000301EC" w:rsidP="000301EC"/>
    <w:p w:rsidR="000301EC" w:rsidRDefault="000301EC">
      <w:r>
        <w:lastRenderedPageBreak/>
        <w:t xml:space="preserve">Using the online calculator </w:t>
      </w:r>
      <w:hyperlink r:id="rId11" w:history="1">
        <w:r w:rsidRPr="007E71AB">
          <w:rPr>
            <w:rStyle w:val="Hyperlink"/>
          </w:rPr>
          <w:t>http://graphpad.com/quickcalcs/binomial1.cfm</w:t>
        </w:r>
      </w:hyperlink>
      <w:r>
        <w:t xml:space="preserve"> with these values, I get a 2 tails p probability of:</w:t>
      </w:r>
    </w:p>
    <w:p w:rsidR="000301EC" w:rsidRDefault="000301EC"/>
    <w:tbl>
      <w:tblPr>
        <w:tblStyle w:val="TableGrid"/>
        <w:tblW w:w="0" w:type="auto"/>
        <w:tblLook w:val="04A0" w:firstRow="1" w:lastRow="0" w:firstColumn="1" w:lastColumn="0" w:noHBand="0" w:noVBand="1"/>
      </w:tblPr>
      <w:tblGrid>
        <w:gridCol w:w="4788"/>
        <w:gridCol w:w="4788"/>
      </w:tblGrid>
      <w:tr w:rsidR="002653A7" w:rsidTr="002653A7">
        <w:tc>
          <w:tcPr>
            <w:tcW w:w="4788" w:type="dxa"/>
          </w:tcPr>
          <w:p w:rsidR="002653A7" w:rsidRPr="002653A7" w:rsidRDefault="002653A7">
            <w:r w:rsidRPr="002653A7">
              <w:t>Metric</w:t>
            </w:r>
          </w:p>
        </w:tc>
        <w:tc>
          <w:tcPr>
            <w:tcW w:w="4788" w:type="dxa"/>
          </w:tcPr>
          <w:p w:rsidR="002653A7" w:rsidRPr="002653A7" w:rsidRDefault="002653A7">
            <w:r w:rsidRPr="002653A7">
              <w:t>two-tail P value</w:t>
            </w:r>
          </w:p>
        </w:tc>
      </w:tr>
      <w:tr w:rsidR="002653A7" w:rsidTr="002653A7">
        <w:tc>
          <w:tcPr>
            <w:tcW w:w="4788" w:type="dxa"/>
          </w:tcPr>
          <w:p w:rsidR="002653A7" w:rsidRPr="002653A7" w:rsidRDefault="002653A7">
            <w:r w:rsidRPr="002653A7">
              <w:t>Gross conversion</w:t>
            </w:r>
          </w:p>
        </w:tc>
        <w:tc>
          <w:tcPr>
            <w:tcW w:w="4788" w:type="dxa"/>
          </w:tcPr>
          <w:p w:rsidR="002653A7" w:rsidRPr="002653A7" w:rsidRDefault="002653A7">
            <w:r>
              <w:rPr>
                <w:rFonts w:ascii="Helvetica" w:hAnsi="Helvetica"/>
                <w:color w:val="494949"/>
                <w:sz w:val="20"/>
                <w:szCs w:val="20"/>
                <w:shd w:val="clear" w:color="auto" w:fill="FFFFFF"/>
              </w:rPr>
              <w:t>0.0026</w:t>
            </w:r>
          </w:p>
        </w:tc>
      </w:tr>
      <w:tr w:rsidR="002653A7" w:rsidTr="002653A7">
        <w:tc>
          <w:tcPr>
            <w:tcW w:w="4788" w:type="dxa"/>
          </w:tcPr>
          <w:p w:rsidR="002653A7" w:rsidRPr="002653A7" w:rsidRDefault="002653A7">
            <w:r w:rsidRPr="002653A7">
              <w:t>Net conversion</w:t>
            </w:r>
          </w:p>
        </w:tc>
        <w:tc>
          <w:tcPr>
            <w:tcW w:w="4788" w:type="dxa"/>
          </w:tcPr>
          <w:p w:rsidR="002653A7" w:rsidRPr="002653A7" w:rsidRDefault="002653A7">
            <w:r>
              <w:rPr>
                <w:rFonts w:ascii="Helvetica" w:hAnsi="Helvetica"/>
                <w:color w:val="494949"/>
                <w:sz w:val="20"/>
                <w:szCs w:val="20"/>
                <w:shd w:val="clear" w:color="auto" w:fill="FFFFFF"/>
              </w:rPr>
              <w:t>0.6776</w:t>
            </w:r>
          </w:p>
        </w:tc>
      </w:tr>
    </w:tbl>
    <w:p w:rsidR="000301EC" w:rsidRDefault="000301EC">
      <w:pPr>
        <w:rPr>
          <w:color w:val="0000FF"/>
        </w:rPr>
      </w:pPr>
    </w:p>
    <w:p w:rsidR="002653A7" w:rsidRPr="002653A7" w:rsidRDefault="002653A7">
      <w:r w:rsidRPr="002653A7">
        <w:t xml:space="preserve">So, decrease of the gross conversion seems not to be due by </w:t>
      </w:r>
      <w:r w:rsidR="00121D91" w:rsidRPr="002653A7">
        <w:t>chan</w:t>
      </w:r>
      <w:r w:rsidR="00121D91">
        <w:t>c</w:t>
      </w:r>
      <w:r w:rsidR="00121D91" w:rsidRPr="002653A7">
        <w:t>e</w:t>
      </w:r>
      <w:r w:rsidRPr="002653A7">
        <w:t>, but change of the net conversion is likely due to change.</w:t>
      </w:r>
    </w:p>
    <w:p w:rsidR="002653A7" w:rsidRPr="002653A7" w:rsidRDefault="002653A7"/>
    <w:p w:rsidR="00B36F96" w:rsidRDefault="00874355">
      <w:pPr>
        <w:pStyle w:val="Heading3"/>
        <w:contextualSpacing w:val="0"/>
      </w:pPr>
      <w:bookmarkStart w:id="13" w:name="_ea3c918crur0" w:colFirst="0" w:colLast="0"/>
      <w:bookmarkEnd w:id="13"/>
      <w:r>
        <w:t>Summary</w:t>
      </w:r>
    </w:p>
    <w:p w:rsidR="007224B8" w:rsidRDefault="007224B8"/>
    <w:p w:rsidR="00FF0285" w:rsidRDefault="00A73677">
      <w:r>
        <w:t>Our decision to go or not to go for the modification will be based on having a decrease of the gross conversion AND having the net conversion stable.</w:t>
      </w:r>
    </w:p>
    <w:p w:rsidR="00A73677" w:rsidRDefault="00A73677"/>
    <w:p w:rsidR="00DE28D0" w:rsidRDefault="00DE28D0">
      <w:r>
        <w:t>It means that we will reject the modification if at least one of the metrics does not fulfil our test.</w:t>
      </w:r>
    </w:p>
    <w:p w:rsidR="00DE28D0" w:rsidRDefault="00DE28D0">
      <w:pPr>
        <w:rPr>
          <w:ins w:id="14" w:author="ROGHI, Alain" w:date="2017-03-14T11:25:00Z"/>
        </w:rPr>
      </w:pPr>
    </w:p>
    <w:p w:rsidR="00F40B50" w:rsidRDefault="00F40B50">
      <w:pPr>
        <w:rPr>
          <w:ins w:id="15" w:author="ROGHI, Alain" w:date="2017-03-14T11:25:00Z"/>
        </w:rPr>
      </w:pPr>
      <w:ins w:id="16" w:author="ROGHI, Alain" w:date="2017-03-14T11:25:00Z">
        <w:r>
          <w:t>If we state our null hypothesis is:</w:t>
        </w:r>
      </w:ins>
    </w:p>
    <w:p w:rsidR="00F40B50" w:rsidRDefault="00F40B50" w:rsidP="00F40B50">
      <w:pPr>
        <w:pStyle w:val="ListParagraph"/>
        <w:numPr>
          <w:ilvl w:val="0"/>
          <w:numId w:val="4"/>
        </w:numPr>
        <w:rPr>
          <w:ins w:id="17" w:author="ROGHI, Alain" w:date="2017-03-14T11:25:00Z"/>
        </w:rPr>
        <w:pPrChange w:id="18" w:author="ROGHI, Alain" w:date="2017-03-14T11:27:00Z">
          <w:pPr/>
        </w:pPrChange>
      </w:pPr>
      <w:ins w:id="19" w:author="ROGHI, Alain" w:date="2017-03-14T11:25:00Z">
        <w:r>
          <w:t>H0 : gross conversion is stable or increase and the net conversion decrease</w:t>
        </w:r>
      </w:ins>
    </w:p>
    <w:p w:rsidR="00F40B50" w:rsidRDefault="00F40B50">
      <w:pPr>
        <w:rPr>
          <w:ins w:id="20" w:author="ROGHI, Alain" w:date="2017-03-14T11:26:00Z"/>
        </w:rPr>
      </w:pPr>
    </w:p>
    <w:p w:rsidR="00F40B50" w:rsidRDefault="00F40B50">
      <w:pPr>
        <w:rPr>
          <w:ins w:id="21" w:author="ROGHI, Alain" w:date="2017-03-14T11:26:00Z"/>
        </w:rPr>
      </w:pPr>
      <w:ins w:id="22" w:author="ROGHI, Alain" w:date="2017-03-14T11:26:00Z">
        <w:r>
          <w:t>And our alternative hypothesis is:</w:t>
        </w:r>
      </w:ins>
    </w:p>
    <w:p w:rsidR="00F40B50" w:rsidRDefault="00F40B50" w:rsidP="00F40B50">
      <w:pPr>
        <w:pStyle w:val="ListParagraph"/>
        <w:numPr>
          <w:ilvl w:val="0"/>
          <w:numId w:val="4"/>
        </w:numPr>
        <w:rPr>
          <w:ins w:id="23" w:author="ROGHI, Alain" w:date="2017-03-14T11:26:00Z"/>
        </w:rPr>
        <w:pPrChange w:id="24" w:author="ROGHI, Alain" w:date="2017-03-14T11:27:00Z">
          <w:pPr/>
        </w:pPrChange>
      </w:pPr>
      <w:ins w:id="25" w:author="ROGHI, Alain" w:date="2017-03-14T11:26:00Z">
        <w:r>
          <w:t>Ha : gross conversion decrease and net conversion is stable</w:t>
        </w:r>
      </w:ins>
      <w:ins w:id="26" w:author="ROGHI, Alain" w:date="2017-03-14T11:28:00Z">
        <w:r>
          <w:t xml:space="preserve"> or increase</w:t>
        </w:r>
      </w:ins>
    </w:p>
    <w:p w:rsidR="00F40B50" w:rsidRDefault="00F40B50">
      <w:pPr>
        <w:rPr>
          <w:ins w:id="27" w:author="ROGHI, Alain" w:date="2017-03-14T11:53:00Z"/>
        </w:rPr>
      </w:pPr>
    </w:p>
    <w:p w:rsidR="00CD4C0B" w:rsidRDefault="00CD4C0B">
      <w:pPr>
        <w:rPr>
          <w:ins w:id="28" w:author="ROGHI, Alain" w:date="2017-03-14T11:55:00Z"/>
        </w:rPr>
      </w:pPr>
      <w:ins w:id="29" w:author="ROGHI, Alain" w:date="2017-03-14T11:53:00Z">
        <w:r>
          <w:t xml:space="preserve">In our case, our risk is to accept the modification (meaning to reject the null hypothesis) while the null hypothesis is true. </w:t>
        </w:r>
      </w:ins>
      <w:ins w:id="30" w:author="ROGHI, Alain" w:date="2017-03-14T11:54:00Z">
        <w:r>
          <w:t xml:space="preserve">It will have financial impact on </w:t>
        </w:r>
        <w:proofErr w:type="spellStart"/>
        <w:r>
          <w:t>Udacity</w:t>
        </w:r>
        <w:proofErr w:type="spellEnd"/>
        <w:r>
          <w:t>. This is a type I error.</w:t>
        </w:r>
      </w:ins>
    </w:p>
    <w:p w:rsidR="00CD4C0B" w:rsidRDefault="00CD4C0B">
      <w:pPr>
        <w:rPr>
          <w:ins w:id="31" w:author="ROGHI, Alain" w:date="2017-03-14T09:42:00Z"/>
        </w:rPr>
      </w:pPr>
    </w:p>
    <w:p w:rsidR="00690031" w:rsidRDefault="00CD4C0B" w:rsidP="00E61733">
      <w:pPr>
        <w:jc w:val="both"/>
        <w:rPr>
          <w:ins w:id="32" w:author="ROGHI, Alain" w:date="2017-03-14T09:43:00Z"/>
        </w:rPr>
        <w:pPrChange w:id="33" w:author="ROGHI, Alain" w:date="2017-03-14T10:29:00Z">
          <w:pPr/>
        </w:pPrChange>
      </w:pPr>
      <w:ins w:id="34" w:author="ROGHI, Alain" w:date="2017-03-14T11:55:00Z">
        <w:r>
          <w:t>We</w:t>
        </w:r>
      </w:ins>
      <w:ins w:id="35" w:author="ROGHI, Alain" w:date="2017-03-14T09:42:00Z">
        <w:r w:rsidR="00690031">
          <w:t xml:space="preserve"> set </w:t>
        </w:r>
      </w:ins>
      <w:ins w:id="36" w:author="ROGHI, Alain" w:date="2017-03-14T11:40:00Z">
        <w:r w:rsidR="00101158">
          <w:t>the significance</w:t>
        </w:r>
      </w:ins>
      <w:ins w:id="37" w:author="ROGHI, Alain" w:date="2017-03-14T09:42:00Z">
        <w:r w:rsidR="00690031">
          <w:t xml:space="preserve"> level to 5% for both the gross and net conversion metrics. </w:t>
        </w:r>
      </w:ins>
      <w:ins w:id="38" w:author="ROGHI, Alain" w:date="2017-03-14T11:41:00Z">
        <w:r w:rsidR="00101158">
          <w:t>In other words, t</w:t>
        </w:r>
      </w:ins>
      <w:ins w:id="39" w:author="ROGHI, Alain" w:date="2017-03-14T09:43:00Z">
        <w:r w:rsidR="00690031">
          <w:t xml:space="preserve">he probability of </w:t>
        </w:r>
      </w:ins>
      <w:ins w:id="40" w:author="ROGHI, Alain" w:date="2017-03-14T11:29:00Z">
        <w:r w:rsidR="00F40B50">
          <w:t>observing</w:t>
        </w:r>
      </w:ins>
      <w:ins w:id="41" w:author="ROGHI, Alain" w:date="2017-03-14T09:43:00Z">
        <w:r w:rsidR="00690031">
          <w:t xml:space="preserve"> </w:t>
        </w:r>
      </w:ins>
      <w:ins w:id="42" w:author="ROGHI, Alain" w:date="2017-03-14T09:48:00Z">
        <w:r w:rsidR="00690031">
          <w:t>a significant metric change by chan</w:t>
        </w:r>
      </w:ins>
      <w:ins w:id="43" w:author="ROGHI, Alain" w:date="2017-03-14T11:28:00Z">
        <w:r w:rsidR="00F40B50">
          <w:t>c</w:t>
        </w:r>
      </w:ins>
      <w:ins w:id="44" w:author="ROGHI, Alain" w:date="2017-03-14T09:48:00Z">
        <w:r w:rsidR="00690031">
          <w:t xml:space="preserve">e is 5%. Observing both metrics changes by chance at the same time is </w:t>
        </w:r>
      </w:ins>
      <w:ins w:id="45" w:author="ROGHI, Alain" w:date="2017-03-14T09:51:00Z">
        <w:r w:rsidR="00690031">
          <w:t>far less th</w:t>
        </w:r>
      </w:ins>
      <w:ins w:id="46" w:author="ROGHI, Alain" w:date="2017-03-14T09:52:00Z">
        <w:r w:rsidR="00690031">
          <w:t>a</w:t>
        </w:r>
      </w:ins>
      <w:ins w:id="47" w:author="ROGHI, Alain" w:date="2017-03-14T09:51:00Z">
        <w:r w:rsidR="00690031">
          <w:t xml:space="preserve">n 5%. </w:t>
        </w:r>
      </w:ins>
    </w:p>
    <w:p w:rsidR="00690031" w:rsidRDefault="00690031" w:rsidP="00E61733">
      <w:pPr>
        <w:jc w:val="both"/>
        <w:rPr>
          <w:ins w:id="48" w:author="ROGHI, Alain" w:date="2017-03-14T10:01:00Z"/>
        </w:rPr>
        <w:pPrChange w:id="49" w:author="ROGHI, Alain" w:date="2017-03-14T10:29:00Z">
          <w:pPr/>
        </w:pPrChange>
      </w:pPr>
    </w:p>
    <w:p w:rsidR="007D1A47" w:rsidRDefault="007D1A47" w:rsidP="00E61733">
      <w:pPr>
        <w:jc w:val="both"/>
        <w:rPr>
          <w:ins w:id="50" w:author="ROGHI, Alain" w:date="2017-03-14T10:10:00Z"/>
        </w:rPr>
        <w:pPrChange w:id="51" w:author="ROGHI, Alain" w:date="2017-03-14T10:29:00Z">
          <w:pPr/>
        </w:pPrChange>
      </w:pPr>
      <w:ins w:id="52" w:author="ROGHI, Alain" w:date="2017-03-14T10:01:00Z">
        <w:r>
          <w:t xml:space="preserve">In other words, </w:t>
        </w:r>
      </w:ins>
      <w:ins w:id="53" w:author="ROGHI, Alain" w:date="2017-03-14T10:06:00Z">
        <w:r>
          <w:t xml:space="preserve">the probability of </w:t>
        </w:r>
      </w:ins>
      <w:ins w:id="54" w:author="ROGHI, Alain" w:date="2017-03-14T10:07:00Z">
        <w:r w:rsidR="005E0574">
          <w:t xml:space="preserve">detecting </w:t>
        </w:r>
      </w:ins>
      <w:ins w:id="55" w:author="ROGHI, Alain" w:date="2017-03-14T10:08:00Z">
        <w:r w:rsidR="005E0574">
          <w:t xml:space="preserve">by chance </w:t>
        </w:r>
      </w:ins>
      <w:ins w:id="56" w:author="ROGHI, Alain" w:date="2017-03-14T11:56:00Z">
        <w:r w:rsidR="00CD4C0B">
          <w:t>the null hypothesis</w:t>
        </w:r>
      </w:ins>
      <w:ins w:id="57" w:author="ROGHI, Alain" w:date="2017-03-14T10:18:00Z">
        <w:r w:rsidR="00296C9D">
          <w:t xml:space="preserve"> </w:t>
        </w:r>
      </w:ins>
      <w:ins w:id="58" w:author="ROGHI, Alain" w:date="2017-03-14T11:58:00Z">
        <w:r w:rsidR="00A65383">
          <w:t xml:space="preserve">is very low. </w:t>
        </w:r>
      </w:ins>
      <w:ins w:id="59" w:author="ROGHI, Alain" w:date="2017-03-14T11:59:00Z">
        <w:r w:rsidR="00A65383">
          <w:t xml:space="preserve">And therefore </w:t>
        </w:r>
      </w:ins>
      <w:ins w:id="60" w:author="ROGHI, Alain" w:date="2017-03-14T12:07:00Z">
        <w:r w:rsidR="005C71AA">
          <w:t xml:space="preserve">the risk of </w:t>
        </w:r>
      </w:ins>
      <w:ins w:id="61" w:author="ROGHI, Alain" w:date="2017-03-14T10:10:00Z">
        <w:r w:rsidR="005E0574">
          <w:t xml:space="preserve">rejecting the null hypothesis </w:t>
        </w:r>
      </w:ins>
      <w:ins w:id="62" w:author="ROGHI, Alain" w:date="2017-03-14T12:07:00Z">
        <w:r w:rsidR="005C71AA">
          <w:t xml:space="preserve">when the null hypothesis is true </w:t>
        </w:r>
      </w:ins>
      <w:ins w:id="63" w:author="ROGHI, Alain" w:date="2017-03-14T10:10:00Z">
        <w:r w:rsidR="005E0574">
          <w:t xml:space="preserve">is </w:t>
        </w:r>
      </w:ins>
      <w:ins w:id="64" w:author="ROGHI, Alain" w:date="2017-03-14T10:13:00Z">
        <w:r w:rsidR="005E0574">
          <w:t xml:space="preserve">already </w:t>
        </w:r>
      </w:ins>
      <w:ins w:id="65" w:author="ROGHI, Alain" w:date="2017-03-14T10:10:00Z">
        <w:r w:rsidR="00296C9D">
          <w:t>very low (Type 1 error).</w:t>
        </w:r>
      </w:ins>
      <w:ins w:id="66" w:author="ROGHI, Alain" w:date="2017-03-14T10:28:00Z">
        <w:r w:rsidR="00E61733">
          <w:t xml:space="preserve"> As the </w:t>
        </w:r>
        <w:proofErr w:type="spellStart"/>
        <w:r w:rsidR="00E61733">
          <w:t>Bonferroni</w:t>
        </w:r>
        <w:proofErr w:type="spellEnd"/>
        <w:r w:rsidR="00E61733">
          <w:t xml:space="preserve"> correction aims to reduce the risk of Type 1 error</w:t>
        </w:r>
      </w:ins>
      <w:ins w:id="67" w:author="ROGHI, Alain" w:date="2017-03-14T12:11:00Z">
        <w:r w:rsidR="00B30040">
          <w:t xml:space="preserve"> (by</w:t>
        </w:r>
        <w:bookmarkStart w:id="68" w:name="_GoBack"/>
        <w:bookmarkEnd w:id="68"/>
        <w:r w:rsidR="00B30040">
          <w:t xml:space="preserve"> reducing the significance level for each metric)</w:t>
        </w:r>
      </w:ins>
      <w:ins w:id="69" w:author="ROGHI, Alain" w:date="2017-03-14T10:28:00Z">
        <w:r w:rsidR="00E61733">
          <w:t>, it would not be convenient to apply in our case.</w:t>
        </w:r>
      </w:ins>
    </w:p>
    <w:p w:rsidR="005E0574" w:rsidRDefault="005E0574" w:rsidP="00E61733">
      <w:pPr>
        <w:jc w:val="both"/>
        <w:rPr>
          <w:ins w:id="70" w:author="ROGHI, Alain" w:date="2017-03-14T09:43:00Z"/>
        </w:rPr>
        <w:pPrChange w:id="71" w:author="ROGHI, Alain" w:date="2017-03-14T10:29:00Z">
          <w:pPr/>
        </w:pPrChange>
      </w:pPr>
    </w:p>
    <w:p w:rsidR="005D31EC" w:rsidRDefault="005D31EC"/>
    <w:p w:rsidR="00A73677" w:rsidDel="005E0574" w:rsidRDefault="00A73677">
      <w:pPr>
        <w:rPr>
          <w:del w:id="72" w:author="ROGHI, Alain" w:date="2017-03-14T10:10:00Z"/>
        </w:rPr>
      </w:pPr>
      <w:del w:id="73" w:author="ROGHI, Alain" w:date="2017-03-14T10:10:00Z">
        <w:r w:rsidDel="005E0574">
          <w:delText>The gross an</w:delText>
        </w:r>
        <w:r w:rsidR="00DE28D0" w:rsidDel="005E0574">
          <w:delText>d net conversion metrics are correlated</w:delText>
        </w:r>
        <w:r w:rsidDel="005E0574">
          <w:delText xml:space="preserve">. </w:delText>
        </w:r>
        <w:r w:rsidR="00DE28D0" w:rsidDel="005E0574">
          <w:delText xml:space="preserve">Using the Bonferroni correction will </w:delText>
        </w:r>
        <w:r w:rsidR="005C5E62" w:rsidDel="005E0574">
          <w:delText xml:space="preserve">also </w:delText>
        </w:r>
        <w:r w:rsidR="00DE28D0" w:rsidDel="005E0574">
          <w:delText xml:space="preserve">make the test too strict to pass. </w:delText>
        </w:r>
      </w:del>
    </w:p>
    <w:p w:rsidR="00DE28D0" w:rsidRDefault="00DE28D0"/>
    <w:p w:rsidR="00880B56" w:rsidRDefault="00880B56">
      <w:r>
        <w:t xml:space="preserve">As a conclusion, I recommend not to use the </w:t>
      </w:r>
      <w:proofErr w:type="spellStart"/>
      <w:r>
        <w:t>Bonferroni</w:t>
      </w:r>
      <w:proofErr w:type="spellEnd"/>
      <w:r>
        <w:t xml:space="preserve"> correction.</w:t>
      </w:r>
    </w:p>
    <w:p w:rsidR="00880B56" w:rsidRDefault="00880B56"/>
    <w:p w:rsidR="003D4D9C" w:rsidRPr="003D4D9C" w:rsidDel="003D4D9C" w:rsidRDefault="003D4D9C">
      <w:pPr>
        <w:rPr>
          <w:del w:id="74" w:author="ROGHI, Alain" w:date="2017-03-13T17:31:00Z"/>
          <w:lang w:val="fr-FR"/>
          <w:rPrChange w:id="75" w:author="ROGHI, Alain" w:date="2017-03-13T17:31:00Z">
            <w:rPr>
              <w:del w:id="76" w:author="ROGHI, Alain" w:date="2017-03-13T17:31:00Z"/>
            </w:rPr>
          </w:rPrChange>
        </w:rPr>
      </w:pPr>
      <w:ins w:id="77" w:author="ROGHI, Alain" w:date="2017-03-13T17:31:00Z">
        <w:r w:rsidRPr="003D4D9C">
          <w:rPr>
            <w:lang w:val="fr-FR"/>
            <w:rPrChange w:id="78" w:author="ROGHI, Alain" w:date="2017-03-13T17:31:00Z">
              <w:rPr/>
            </w:rPrChange>
          </w:rPr>
          <w:t>Source: https://generallythinking.com/what-the-hell-is-bonferroni-correction/</w:t>
        </w:r>
      </w:ins>
    </w:p>
    <w:p w:rsidR="005E0574" w:rsidRPr="005E0574" w:rsidRDefault="005E0574" w:rsidP="005E0574">
      <w:pPr>
        <w:rPr>
          <w:ins w:id="79" w:author="ROGHI, Alain" w:date="2017-03-14T10:17:00Z"/>
          <w:lang w:val="fr-FR"/>
          <w:rPrChange w:id="80" w:author="ROGHI, Alain" w:date="2017-03-14T10:17:00Z">
            <w:rPr>
              <w:ins w:id="81" w:author="ROGHI, Alain" w:date="2017-03-14T10:17:00Z"/>
            </w:rPr>
          </w:rPrChange>
        </w:rPr>
      </w:pPr>
      <w:ins w:id="82" w:author="ROGHI, Alain" w:date="2017-03-14T10:17:00Z">
        <w:r w:rsidRPr="005E0574">
          <w:rPr>
            <w:lang w:val="fr-FR"/>
            <w:rPrChange w:id="83" w:author="ROGHI, Alain" w:date="2017-03-14T10:17:00Z">
              <w:rPr/>
            </w:rPrChange>
          </w:rPr>
          <w:t>https://en.wikipedia.org/wiki/Type_I_and_type_II_errors#Statistical_test_theory</w:t>
        </w:r>
      </w:ins>
    </w:p>
    <w:p w:rsidR="00654D69" w:rsidRDefault="005E0574" w:rsidP="00C64CAF">
      <w:pPr>
        <w:jc w:val="both"/>
        <w:rPr>
          <w:ins w:id="84" w:author="ROGHI, Alain" w:date="2017-03-14T11:39:00Z"/>
          <w:lang w:val="fr-FR"/>
        </w:rPr>
      </w:pPr>
      <w:ins w:id="85" w:author="ROGHI, Alain" w:date="2017-03-14T10:17:00Z">
        <w:r>
          <w:rPr>
            <w:lang w:val="fr-FR"/>
          </w:rPr>
          <w:fldChar w:fldCharType="begin"/>
        </w:r>
        <w:r>
          <w:rPr>
            <w:lang w:val="fr-FR"/>
          </w:rPr>
          <w:instrText xml:space="preserve"> HYPERLINK "</w:instrText>
        </w:r>
        <w:r w:rsidRPr="005E0574">
          <w:rPr>
            <w:lang w:val="fr-FR"/>
          </w:rPr>
          <w:instrText>https://en.wikipedia.org/wiki/Probability_of_error</w:instrText>
        </w:r>
        <w:r>
          <w:rPr>
            <w:lang w:val="fr-FR"/>
          </w:rPr>
          <w:instrText xml:space="preserve">" </w:instrText>
        </w:r>
        <w:r>
          <w:rPr>
            <w:lang w:val="fr-FR"/>
          </w:rPr>
          <w:fldChar w:fldCharType="separate"/>
        </w:r>
        <w:r w:rsidRPr="00917C30">
          <w:rPr>
            <w:rStyle w:val="Hyperlink"/>
            <w:lang w:val="fr-FR"/>
          </w:rPr>
          <w:t>https://en.wikipedia.org/wiki/Probability_of_error</w:t>
        </w:r>
        <w:r>
          <w:rPr>
            <w:lang w:val="fr-FR"/>
          </w:rPr>
          <w:fldChar w:fldCharType="end"/>
        </w:r>
      </w:ins>
    </w:p>
    <w:p w:rsidR="00101158" w:rsidRDefault="00A65383" w:rsidP="00C64CAF">
      <w:pPr>
        <w:jc w:val="both"/>
        <w:rPr>
          <w:ins w:id="86" w:author="ROGHI, Alain" w:date="2017-03-14T12:06:00Z"/>
          <w:lang w:val="fr-FR"/>
        </w:rPr>
      </w:pPr>
      <w:ins w:id="87" w:author="ROGHI, Alain" w:date="2017-03-14T12:06:00Z">
        <w:r>
          <w:rPr>
            <w:lang w:val="fr-FR"/>
          </w:rPr>
          <w:lastRenderedPageBreak/>
          <w:fldChar w:fldCharType="begin"/>
        </w:r>
        <w:r>
          <w:rPr>
            <w:lang w:val="fr-FR"/>
          </w:rPr>
          <w:instrText xml:space="preserve"> HYPERLINK "</w:instrText>
        </w:r>
      </w:ins>
      <w:ins w:id="88" w:author="ROGHI, Alain" w:date="2017-03-14T11:39:00Z">
        <w:r w:rsidRPr="00101158">
          <w:rPr>
            <w:lang w:val="fr-FR"/>
          </w:rPr>
          <w:instrText>http://ethen8181.github.io/Business-Analytics/ab_tests/frequentist_ab_test.html</w:instrText>
        </w:r>
      </w:ins>
      <w:ins w:id="89" w:author="ROGHI, Alain" w:date="2017-03-14T12:06:00Z">
        <w:r>
          <w:rPr>
            <w:lang w:val="fr-FR"/>
          </w:rPr>
          <w:instrText xml:space="preserve">" </w:instrText>
        </w:r>
        <w:r>
          <w:rPr>
            <w:lang w:val="fr-FR"/>
          </w:rPr>
          <w:fldChar w:fldCharType="separate"/>
        </w:r>
      </w:ins>
      <w:ins w:id="90" w:author="ROGHI, Alain" w:date="2017-03-14T11:39:00Z">
        <w:r w:rsidRPr="00917C30">
          <w:rPr>
            <w:rStyle w:val="Hyperlink"/>
            <w:lang w:val="fr-FR"/>
          </w:rPr>
          <w:t>http://ethen8181.github.io/Business-Analytics/ab_tests/frequentist_ab_test.html</w:t>
        </w:r>
      </w:ins>
      <w:ins w:id="91" w:author="ROGHI, Alain" w:date="2017-03-14T12:06:00Z">
        <w:r>
          <w:rPr>
            <w:lang w:val="fr-FR"/>
          </w:rPr>
          <w:fldChar w:fldCharType="end"/>
        </w:r>
      </w:ins>
    </w:p>
    <w:p w:rsidR="00A65383" w:rsidRDefault="00A65383" w:rsidP="00C64CAF">
      <w:pPr>
        <w:jc w:val="both"/>
        <w:rPr>
          <w:ins w:id="92" w:author="ROGHI, Alain" w:date="2017-03-14T10:17:00Z"/>
          <w:lang w:val="fr-FR"/>
        </w:rPr>
      </w:pPr>
      <w:ins w:id="93" w:author="ROGHI, Alain" w:date="2017-03-14T12:06:00Z">
        <w:r w:rsidRPr="00A65383">
          <w:rPr>
            <w:lang w:val="fr-FR"/>
          </w:rPr>
          <w:t>https://www.ncbi.nlm.nih.gov/pmc/articles/PMC4333023/</w:t>
        </w:r>
      </w:ins>
    </w:p>
    <w:p w:rsidR="00F40B50" w:rsidRDefault="00F40B50" w:rsidP="00F40B50">
      <w:pPr>
        <w:jc w:val="both"/>
        <w:rPr>
          <w:ins w:id="94" w:author="ROGHI, Alain" w:date="2017-03-14T11:28:00Z"/>
        </w:rPr>
      </w:pPr>
      <w:ins w:id="95" w:author="ROGHI, Alain" w:date="2017-03-14T11:28:00Z">
        <w:r>
          <w:t xml:space="preserve">Remark: </w:t>
        </w:r>
        <w:proofErr w:type="gramStart"/>
        <w:r>
          <w:t>P(</w:t>
        </w:r>
        <w:proofErr w:type="gramEnd"/>
        <w:r>
          <w:t>A B) = P(A)</w:t>
        </w:r>
      </w:ins>
      <w:proofErr w:type="spellStart"/>
      <w:ins w:id="96" w:author="ROGHI, Alain" w:date="2017-03-14T11:30:00Z">
        <w:r>
          <w:t>x</w:t>
        </w:r>
      </w:ins>
      <w:ins w:id="97" w:author="ROGHI, Alain" w:date="2017-03-14T11:28:00Z">
        <w:r>
          <w:t>P</w:t>
        </w:r>
        <w:proofErr w:type="spellEnd"/>
        <w:r>
          <w:t>(B) for independent events, P(A B) = P(A)</w:t>
        </w:r>
      </w:ins>
      <w:proofErr w:type="spellStart"/>
      <w:ins w:id="98" w:author="ROGHI, Alain" w:date="2017-03-14T11:30:00Z">
        <w:r>
          <w:t>x</w:t>
        </w:r>
      </w:ins>
      <w:ins w:id="99" w:author="ROGHI, Alain" w:date="2017-03-14T11:28:00Z">
        <w:r>
          <w:t>P</w:t>
        </w:r>
        <w:proofErr w:type="spellEnd"/>
        <w:r>
          <w:t>(B|A) for dependent events.</w:t>
        </w:r>
      </w:ins>
    </w:p>
    <w:p w:rsidR="005E0574" w:rsidRPr="00F40B50" w:rsidRDefault="005E0574" w:rsidP="00C64CAF">
      <w:pPr>
        <w:jc w:val="both"/>
      </w:pPr>
    </w:p>
    <w:p w:rsidR="00654D69" w:rsidRDefault="00654D69" w:rsidP="00C64CAF">
      <w:pPr>
        <w:jc w:val="both"/>
      </w:pPr>
      <w:r>
        <w:t xml:space="preserve">But I can try to analyse metrics using the </w:t>
      </w:r>
      <w:proofErr w:type="spellStart"/>
      <w:r>
        <w:t>Bonferroni</w:t>
      </w:r>
      <w:proofErr w:type="spellEnd"/>
      <w:r>
        <w:t xml:space="preserve"> correction. It means I want now </w:t>
      </w:r>
      <w:proofErr w:type="gramStart"/>
      <w:r>
        <w:t>an</w:t>
      </w:r>
      <w:proofErr w:type="gramEnd"/>
      <w:r>
        <w:t xml:space="preserve"> confidence interval at 97.5% (2 metrics). Using this confidence interval (I used a z score of 3.03), and the new computed figures, I consider the gross conversion decrease still statistically significant but pragmatically less significant.</w:t>
      </w:r>
      <w:r w:rsidR="00C64CAF">
        <w:t xml:space="preserve"> I do not change the conclusion for the net conversion metrics.</w:t>
      </w:r>
    </w:p>
    <w:p w:rsidR="00654D69" w:rsidRDefault="00654D69"/>
    <w:p w:rsidR="00C64CAF" w:rsidRDefault="00C64CAF" w:rsidP="00C64CAF">
      <w:pPr>
        <w:jc w:val="both"/>
      </w:pPr>
      <w:r>
        <w:t>I do not see any contradiction between the effect size hypothesis tests and the sign tests.</w:t>
      </w:r>
    </w:p>
    <w:p w:rsidR="00C64CAF" w:rsidRDefault="00C64CAF"/>
    <w:p w:rsidR="00C64CAF" w:rsidRDefault="00C64CAF"/>
    <w:p w:rsidR="00B36F96" w:rsidRDefault="00874355">
      <w:pPr>
        <w:pStyle w:val="Heading2"/>
        <w:contextualSpacing w:val="0"/>
      </w:pPr>
      <w:bookmarkStart w:id="100" w:name="_2iroxj5zbf41" w:colFirst="0" w:colLast="0"/>
      <w:bookmarkEnd w:id="100"/>
      <w:r>
        <w:t>Recommendation</w:t>
      </w:r>
    </w:p>
    <w:p w:rsidR="00B36F96" w:rsidRDefault="00B36F96" w:rsidP="00F23A3D">
      <w:pPr>
        <w:jc w:val="both"/>
      </w:pPr>
    </w:p>
    <w:p w:rsidR="00DA6423" w:rsidRDefault="00127251" w:rsidP="00F23A3D">
      <w:pPr>
        <w:jc w:val="both"/>
      </w:pPr>
      <w:r>
        <w:t xml:space="preserve">I </w:t>
      </w:r>
      <w:r w:rsidR="00DA6423">
        <w:t>saw our experiment was properly designed using sanity checks.</w:t>
      </w:r>
    </w:p>
    <w:p w:rsidR="00127251" w:rsidRDefault="00846AB1" w:rsidP="00F23A3D">
      <w:pPr>
        <w:jc w:val="both"/>
      </w:pPr>
      <w:r>
        <w:t xml:space="preserve"> </w:t>
      </w:r>
    </w:p>
    <w:p w:rsidR="00DA6423" w:rsidRDefault="00127251" w:rsidP="00F23A3D">
      <w:pPr>
        <w:jc w:val="both"/>
      </w:pPr>
      <w:r>
        <w:t xml:space="preserve">I </w:t>
      </w:r>
      <w:r w:rsidR="00DA6423">
        <w:t xml:space="preserve">saw a significant decrease of the gross conversion. </w:t>
      </w:r>
      <w:r w:rsidR="00821367">
        <w:t xml:space="preserve"> This is the expected result for this metrics.</w:t>
      </w:r>
    </w:p>
    <w:p w:rsidR="00063D56" w:rsidRDefault="00063D56" w:rsidP="00F23A3D">
      <w:pPr>
        <w:jc w:val="both"/>
        <w:rPr>
          <w:ins w:id="101" w:author="ROGHI, Alain" w:date="2017-03-13T17:08:00Z"/>
        </w:rPr>
      </w:pPr>
    </w:p>
    <w:p w:rsidR="00121D91" w:rsidRDefault="00121D91" w:rsidP="00F23A3D">
      <w:pPr>
        <w:jc w:val="both"/>
      </w:pPr>
      <w:commentRangeStart w:id="102"/>
      <w:r>
        <w:t xml:space="preserve">For the net conversion, we were expecting a stable or even an increasing value. </w:t>
      </w:r>
      <w:r w:rsidR="006015EA">
        <w:t xml:space="preserve">We </w:t>
      </w:r>
      <w:del w:id="103" w:author="ROGHI, Alain" w:date="2017-03-13T17:01:00Z">
        <w:r w:rsidR="006015EA" w:rsidDel="00063D56">
          <w:delText xml:space="preserve">are </w:delText>
        </w:r>
      </w:del>
      <w:r w:rsidR="006015EA">
        <w:t xml:space="preserve">experience a decrease. </w:t>
      </w:r>
      <w:ins w:id="104" w:author="ROGHI, Alain" w:date="2017-03-14T09:26:00Z">
        <w:r w:rsidR="00B328DE">
          <w:t xml:space="preserve">This decrease is not statistically significant. Nevertheless, </w:t>
        </w:r>
      </w:ins>
      <w:del w:id="105" w:author="ROGHI, Alain" w:date="2017-03-14T09:26:00Z">
        <w:r w:rsidDel="00B328DE">
          <w:delText xml:space="preserve">So, </w:delText>
        </w:r>
      </w:del>
      <w:r>
        <w:t>it does not go in the direction we wanted.</w:t>
      </w:r>
      <w:r w:rsidR="00127251">
        <w:t xml:space="preserve"> </w:t>
      </w:r>
      <w:r>
        <w:t xml:space="preserve">Also, the lower bound of our </w:t>
      </w:r>
      <w:del w:id="106" w:author="ROGHI, Alain" w:date="2017-03-13T17:03:00Z">
        <w:r w:rsidDel="00063D56">
          <w:delText>condifence</w:delText>
        </w:r>
      </w:del>
      <w:ins w:id="107" w:author="ROGHI, Alain" w:date="2017-03-13T17:03:00Z">
        <w:r w:rsidR="00063D56">
          <w:t>confidence</w:t>
        </w:r>
      </w:ins>
      <w:r>
        <w:t xml:space="preserve"> interval exceed the practical negative limit (-0.0075)</w:t>
      </w:r>
      <w:r w:rsidR="006015EA">
        <w:t xml:space="preserve"> and the </w:t>
      </w:r>
      <m:oMath>
        <m:acc>
          <m:accPr>
            <m:ctrlPr>
              <w:rPr>
                <w:rFonts w:ascii="Cambria Math" w:hAnsi="Cambria Math"/>
                <w:i/>
              </w:rPr>
            </m:ctrlPr>
          </m:accPr>
          <m:e>
            <m:r>
              <w:rPr>
                <w:rFonts w:ascii="Cambria Math" w:hAnsi="Cambria Math"/>
              </w:rPr>
              <m:t>d</m:t>
            </m:r>
          </m:e>
        </m:acc>
      </m:oMath>
      <w:r w:rsidR="006015EA">
        <w:t xml:space="preserve"> value is close from this practical negative limit (-0.0075)</w:t>
      </w:r>
      <w:r>
        <w:t>.</w:t>
      </w:r>
      <w:ins w:id="108" w:author="ROGHI, Alain" w:date="2017-03-13T17:13:00Z">
        <w:r w:rsidR="004E621E">
          <w:t xml:space="preserve"> </w:t>
        </w:r>
      </w:ins>
      <w:ins w:id="109" w:author="ROGHI, Alain" w:date="2017-03-13T17:15:00Z">
        <w:r w:rsidR="004E621E">
          <w:t>In other words, we start experienc</w:t>
        </w:r>
      </w:ins>
      <w:ins w:id="110" w:author="ROGHI, Alain" w:date="2017-03-13T17:17:00Z">
        <w:r w:rsidR="004E621E">
          <w:t>ing</w:t>
        </w:r>
      </w:ins>
      <w:ins w:id="111" w:author="ROGHI, Alain" w:date="2017-03-13T17:15:00Z">
        <w:r w:rsidR="004E621E">
          <w:t xml:space="preserve"> a </w:t>
        </w:r>
      </w:ins>
      <w:ins w:id="112" w:author="ROGHI, Alain" w:date="2017-03-14T09:27:00Z">
        <w:r w:rsidR="00B328DE">
          <w:t xml:space="preserve">practically significant </w:t>
        </w:r>
      </w:ins>
      <w:ins w:id="113" w:author="ROGHI, Alain" w:date="2017-03-13T17:15:00Z">
        <w:r w:rsidR="004E621E">
          <w:t xml:space="preserve">decrease of payment </w:t>
        </w:r>
      </w:ins>
      <w:ins w:id="114" w:author="ROGHI, Alain" w:date="2017-03-13T17:16:00Z">
        <w:r w:rsidR="004E621E">
          <w:t xml:space="preserve">and it can exceed the practical threshold set by </w:t>
        </w:r>
        <w:proofErr w:type="spellStart"/>
        <w:r w:rsidR="004E621E">
          <w:t>Udacity</w:t>
        </w:r>
        <w:proofErr w:type="spellEnd"/>
        <w:r w:rsidR="004E621E">
          <w:t>.</w:t>
        </w:r>
      </w:ins>
      <w:commentRangeEnd w:id="102"/>
      <w:ins w:id="115" w:author="ROGHI, Alain" w:date="2017-03-13T17:18:00Z">
        <w:r w:rsidR="004A5D3A">
          <w:rPr>
            <w:rStyle w:val="CommentReference"/>
          </w:rPr>
          <w:commentReference w:id="102"/>
        </w:r>
      </w:ins>
    </w:p>
    <w:p w:rsidR="00121D91" w:rsidRDefault="00121D91" w:rsidP="00F23A3D">
      <w:pPr>
        <w:jc w:val="both"/>
      </w:pPr>
    </w:p>
    <w:p w:rsidR="00063D56" w:rsidRDefault="006015EA" w:rsidP="00F23A3D">
      <w:pPr>
        <w:jc w:val="both"/>
        <w:rPr>
          <w:ins w:id="116" w:author="ROGHI, Alain" w:date="2017-03-13T17:08:00Z"/>
        </w:rPr>
      </w:pPr>
      <w:del w:id="117" w:author="ROGHI, Alain" w:date="2017-03-13T17:08:00Z">
        <w:r w:rsidDel="00063D56">
          <w:delText xml:space="preserve">The decrease of the next conversion is not statistically significant. </w:delText>
        </w:r>
        <w:r w:rsidR="00127251" w:rsidDel="00063D56">
          <w:delText xml:space="preserve">It means that the decrease of Udacity revenues may be due by chance. To be really </w:delText>
        </w:r>
        <w:r w:rsidR="00F23A3D" w:rsidDel="00063D56">
          <w:delText xml:space="preserve">rigorous, I would suggest Udacity to continue the test in order to reach the requested number of page views to have significant analysis of the experiment. </w:delText>
        </w:r>
      </w:del>
    </w:p>
    <w:p w:rsidR="00063D56" w:rsidRDefault="00063D56" w:rsidP="00F23A3D">
      <w:pPr>
        <w:jc w:val="both"/>
      </w:pPr>
    </w:p>
    <w:p w:rsidR="00DA6423" w:rsidRDefault="006015EA">
      <w:r>
        <w:t>With the current information we retrieve from this experiment, m</w:t>
      </w:r>
      <w:r w:rsidR="00DA6423">
        <w:t xml:space="preserve">y recommendation would be </w:t>
      </w:r>
      <w:r w:rsidR="00F23A3D">
        <w:t xml:space="preserve">to stop the experiment and </w:t>
      </w:r>
      <w:r w:rsidR="00DA6423">
        <w:t>not to go for this modification.</w:t>
      </w:r>
    </w:p>
    <w:p w:rsidR="00DA6423" w:rsidRDefault="00DA6423"/>
    <w:p w:rsidR="00DA6423" w:rsidRDefault="00DA6423"/>
    <w:p w:rsidR="00B36F96" w:rsidRDefault="00874355">
      <w:pPr>
        <w:pStyle w:val="Heading1"/>
        <w:contextualSpacing w:val="0"/>
      </w:pPr>
      <w:bookmarkStart w:id="118" w:name="_oz1x1oon17xf" w:colFirst="0" w:colLast="0"/>
      <w:bookmarkEnd w:id="118"/>
      <w:r>
        <w:t>Follow-Up Experiment</w:t>
      </w:r>
    </w:p>
    <w:p w:rsidR="008A2B94" w:rsidRDefault="008A2B94">
      <w:pPr>
        <w:rPr>
          <w:color w:val="548DD4" w:themeColor="text2" w:themeTint="99"/>
        </w:rPr>
      </w:pPr>
    </w:p>
    <w:p w:rsidR="008A2B94" w:rsidRDefault="008A2B94">
      <w:pPr>
        <w:rPr>
          <w:color w:val="548DD4" w:themeColor="text2" w:themeTint="99"/>
        </w:rPr>
      </w:pPr>
    </w:p>
    <w:p w:rsidR="008A2B94" w:rsidRDefault="008A2B94" w:rsidP="001B1FB3">
      <w:pPr>
        <w:jc w:val="both"/>
      </w:pPr>
    </w:p>
    <w:p w:rsidR="00ED5EE2" w:rsidRDefault="00ED5EE2" w:rsidP="001B1FB3">
      <w:pPr>
        <w:jc w:val="both"/>
      </w:pPr>
    </w:p>
    <w:p w:rsidR="00ED5EE2" w:rsidRDefault="00ED5EE2" w:rsidP="001B1FB3">
      <w:pPr>
        <w:jc w:val="both"/>
      </w:pPr>
      <w:r>
        <w:t>The new proposed experiment aims to challenge the cancellation decision of the user and to give him the change to have one additional free trial week. The form could look like this:</w:t>
      </w:r>
    </w:p>
    <w:p w:rsidR="00ED5EE2" w:rsidRDefault="00ED5EE2" w:rsidP="001B1FB3">
      <w:pPr>
        <w:jc w:val="both"/>
      </w:pPr>
    </w:p>
    <w:p w:rsidR="00ED5EE2" w:rsidRDefault="00ED5EE2" w:rsidP="001B1FB3">
      <w:pPr>
        <w:jc w:val="both"/>
      </w:pPr>
      <w:r>
        <w:rPr>
          <w:noProof/>
        </w:rPr>
        <mc:AlternateContent>
          <mc:Choice Requires="wpc">
            <w:drawing>
              <wp:inline distT="0" distB="0" distL="0" distR="0" wp14:anchorId="4F044E29" wp14:editId="73376B0F">
                <wp:extent cx="5876014" cy="320437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492981" y="397565"/>
                            <a:ext cx="1017767"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
                                <w:t>Cancellation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92981" y="803082"/>
                            <a:ext cx="4118776" cy="10018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D5EE2" w:rsidRDefault="00ED5EE2">
                              <w:proofErr w:type="spellStart"/>
                              <w:r>
                                <w:t>Udacity</w:t>
                              </w:r>
                              <w:proofErr w:type="spellEnd"/>
                              <w:r>
                                <w:t xml:space="preserve"> can provide you with an additional free trial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190818" y="174920"/>
                            <a:ext cx="5589779" cy="2926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67450" y="2655350"/>
                            <a:ext cx="2626825"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
                                <w:t>Yes, I want another free trial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2946886" y="2655736"/>
                            <a:ext cx="2706491"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sidP="00ED5EE2">
                              <w:pPr>
                                <w:pStyle w:val="NormalWeb"/>
                                <w:spacing w:before="0" w:beforeAutospacing="0" w:after="0" w:afterAutospacing="0" w:line="276" w:lineRule="auto"/>
                              </w:pPr>
                              <w:r>
                                <w:rPr>
                                  <w:rFonts w:ascii="Arial" w:eastAsia="Arial" w:hAnsi="Arial" w:cs="Arial"/>
                                  <w:color w:val="008080"/>
                                  <w:sz w:val="22"/>
                                  <w:szCs w:val="22"/>
                                  <w:u w:val="single"/>
                                </w:rPr>
                                <w:t>No, I definitively cancel my subscription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62.7pt;height:252.3pt;mso-position-horizontal-relative:char;mso-position-vertical-relative:line" coordsize="58756,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3204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4929;top:3975;width:1017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ED5EE2" w:rsidRDefault="00ED5EE2">
                        <w:r>
                          <w:t>Cancellation</w:t>
                        </w:r>
                      </w:p>
                    </w:txbxContent>
                  </v:textbox>
                </v:shape>
                <v:shape id="Text Box 6" o:spid="_x0000_s1029" type="#_x0000_t202" style="position:absolute;left:4929;top:8030;width:41188;height:10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Or8EA&#10;AADaAAAADwAAAGRycy9kb3ducmV2LnhtbESPQWvCQBSE7wX/w/IKvdWNgqFEV5HSiNfGCh4f2Wc2&#10;mH0bd7dJ/PfdQqHHYWa+YTa7yXZiIB9axwoW8wwEce10y42Cr1P5+gYiRGSNnWNS8KAAu+3saYOF&#10;diN/0lDFRiQIhwIVmBj7QspQG7IY5q4nTt7VeYsxSd9I7XFMcNvJZZbl0mLLacFgT++G6lv1bRXg&#10;+LjsVwv7sTq3S1+dYj6Wh7tSL8/Tfg0i0hT/w3/to1aQw++Vd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Xzq/BAAAA2gAAAA8AAAAAAAAAAAAAAAAAmAIAAGRycy9kb3du&#10;cmV2LnhtbFBLBQYAAAAABAAEAPUAAACGAwAAAAA=&#10;" fillcolor="white [3201]" stroked="f" strokeweight="2pt">
                  <v:textbox>
                    <w:txbxContent>
                      <w:p w:rsidR="00ED5EE2" w:rsidRDefault="00ED5EE2">
                        <w:proofErr w:type="spellStart"/>
                        <w:r>
                          <w:t>Udacity</w:t>
                        </w:r>
                        <w:proofErr w:type="spellEnd"/>
                        <w:r>
                          <w:t xml:space="preserve"> can provide you with an additional free trial week. ….</w:t>
                        </w:r>
                      </w:p>
                    </w:txbxContent>
                  </v:textbox>
                </v:shape>
                <v:rect id="Rectangle 7" o:spid="_x0000_s1030" style="position:absolute;left:1908;top:1749;width:55897;height:29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shape id="Text Box 8" o:spid="_x0000_s1031" type="#_x0000_t202" style="position:absolute;left:2674;top:26553;width:2626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D5EE2" w:rsidRDefault="00ED5EE2">
                        <w:r>
                          <w:t>Yes, I want another free trial week</w:t>
                        </w:r>
                      </w:p>
                    </w:txbxContent>
                  </v:textbox>
                </v:shape>
                <v:shape id="Text Box 8" o:spid="_x0000_s1032" type="#_x0000_t202" style="position:absolute;left:29468;top:26557;width:27065;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D5EE2" w:rsidRDefault="00ED5EE2" w:rsidP="00ED5EE2">
                        <w:pPr>
                          <w:pStyle w:val="NormalWeb"/>
                          <w:spacing w:before="0" w:beforeAutospacing="0" w:after="0" w:afterAutospacing="0" w:line="276" w:lineRule="auto"/>
                        </w:pPr>
                        <w:r>
                          <w:rPr>
                            <w:rFonts w:ascii="Arial" w:eastAsia="Arial" w:hAnsi="Arial" w:cs="Arial"/>
                            <w:color w:val="008080"/>
                            <w:sz w:val="22"/>
                            <w:szCs w:val="22"/>
                            <w:u w:val="single"/>
                          </w:rPr>
                          <w:t>No, I definitively cancel my subscription</w:t>
                        </w:r>
                      </w:p>
                    </w:txbxContent>
                  </v:textbox>
                </v:shape>
                <w10:anchorlock/>
              </v:group>
            </w:pict>
          </mc:Fallback>
        </mc:AlternateContent>
      </w:r>
    </w:p>
    <w:p w:rsidR="00ED5EE2" w:rsidRDefault="00ED5EE2" w:rsidP="001B1FB3">
      <w:pPr>
        <w:jc w:val="both"/>
      </w:pPr>
    </w:p>
    <w:p w:rsidR="00ED5EE2" w:rsidRDefault="00ED5EE2" w:rsidP="001B1FB3">
      <w:pPr>
        <w:jc w:val="both"/>
      </w:pPr>
      <w:r>
        <w:t xml:space="preserve">At the end of the additional free trial week, student will be automatically enrolled unless if he decides to cancel. After the additional free trial week, the </w:t>
      </w:r>
      <w:r w:rsidR="00147EB4">
        <w:t>student does</w:t>
      </w:r>
      <w:r>
        <w:t xml:space="preserve"> not get the option of having another free trial week.</w:t>
      </w:r>
    </w:p>
    <w:p w:rsidR="00ED5EE2" w:rsidRDefault="00ED5EE2" w:rsidP="001B1FB3">
      <w:pPr>
        <w:jc w:val="both"/>
      </w:pPr>
    </w:p>
    <w:p w:rsidR="00ED5EE2" w:rsidRDefault="00147EB4" w:rsidP="001B1FB3">
      <w:pPr>
        <w:jc w:val="both"/>
      </w:pPr>
      <w:r>
        <w:t xml:space="preserve">The null hypothesis will be that </w:t>
      </w:r>
      <w:proofErr w:type="spellStart"/>
      <w:r>
        <w:t>Udacity</w:t>
      </w:r>
      <w:proofErr w:type="spellEnd"/>
      <w:r>
        <w:t xml:space="preserve"> won’t get any change in student cancellation rate (or even an increased rate).  The alternate hypothesis is that student cancellation rate will significantly decrease</w:t>
      </w:r>
      <w:r w:rsidR="00CB780E">
        <w:t xml:space="preserve"> at the end of the 14 days but also (=and) after the full trial period</w:t>
      </w:r>
      <w:r>
        <w:t xml:space="preserve">. </w:t>
      </w:r>
    </w:p>
    <w:p w:rsidR="00147EB4" w:rsidRDefault="00147EB4" w:rsidP="001B1FB3">
      <w:pPr>
        <w:jc w:val="both"/>
      </w:pPr>
    </w:p>
    <w:p w:rsidR="00147EB4" w:rsidRDefault="00147EB4" w:rsidP="001B1FB3">
      <w:pPr>
        <w:jc w:val="both"/>
      </w:pPr>
    </w:p>
    <w:p w:rsidR="00147EB4" w:rsidRDefault="00147EB4" w:rsidP="001B1FB3">
      <w:pPr>
        <w:jc w:val="both"/>
      </w:pPr>
      <w:r>
        <w:t>The proposed metrics are:</w:t>
      </w:r>
    </w:p>
    <w:p w:rsidR="00147EB4" w:rsidRDefault="00147EB4" w:rsidP="001B1FB3">
      <w:pPr>
        <w:jc w:val="both"/>
      </w:pPr>
    </w:p>
    <w:p w:rsidR="00147EB4" w:rsidRDefault="00147EB4" w:rsidP="00123C64">
      <w:pPr>
        <w:autoSpaceDE w:val="0"/>
        <w:autoSpaceDN w:val="0"/>
        <w:adjustRightInd w:val="0"/>
        <w:spacing w:line="240" w:lineRule="auto"/>
      </w:pPr>
      <w:r>
        <w:t xml:space="preserve">Number of user-id: That is, number of users who </w:t>
      </w:r>
      <w:proofErr w:type="spellStart"/>
      <w:r>
        <w:t>enroll</w:t>
      </w:r>
      <w:proofErr w:type="spellEnd"/>
      <w:r>
        <w:t xml:space="preserve"> in the free trial. </w:t>
      </w:r>
      <w:r>
        <w:rPr>
          <w:color w:val="990000"/>
        </w:rPr>
        <w:t>T</w:t>
      </w:r>
      <w:r>
        <w:t>his metric will act as an invariant metric to perform sanity check on our experiment. W</w:t>
      </w:r>
      <w:r w:rsidR="00CB780E">
        <w:t>e</w:t>
      </w:r>
      <w:r>
        <w:t xml:space="preserve"> can also set a </w:t>
      </w:r>
      <w:proofErr w:type="spellStart"/>
      <w:r>
        <w:t>dmin</w:t>
      </w:r>
      <w:proofErr w:type="spellEnd"/>
      <w:r>
        <w:t xml:space="preserve"> value of 50.</w:t>
      </w:r>
    </w:p>
    <w:p w:rsidR="00147EB4" w:rsidRDefault="00147EB4" w:rsidP="00123C64">
      <w:pPr>
        <w:autoSpaceDE w:val="0"/>
        <w:autoSpaceDN w:val="0"/>
        <w:adjustRightInd w:val="0"/>
        <w:spacing w:line="240" w:lineRule="auto"/>
      </w:pPr>
    </w:p>
    <w:p w:rsidR="00147EB4" w:rsidRDefault="00147EB4" w:rsidP="00123C64">
      <w:pPr>
        <w:autoSpaceDE w:val="0"/>
        <w:autoSpaceDN w:val="0"/>
        <w:adjustRightInd w:val="0"/>
        <w:spacing w:line="240" w:lineRule="auto"/>
      </w:pPr>
      <w:r>
        <w:t>Cancellation form click probability:  That is, number of user-id to click</w:t>
      </w:r>
      <w:r w:rsidR="0014088D">
        <w:t xml:space="preserve"> </w:t>
      </w:r>
      <w:r>
        <w:t xml:space="preserve">the "Cancellation" button after the 14 days trial period divided by number of user-id enrolled in the trial period. This metric shall also act as invariant metric to perform sanity check on our experiment. We can also set a </w:t>
      </w:r>
      <w:proofErr w:type="spellStart"/>
      <w:r>
        <w:t>dmin</w:t>
      </w:r>
      <w:proofErr w:type="spellEnd"/>
      <w:r>
        <w:t xml:space="preserve"> value of 0.01.</w:t>
      </w:r>
    </w:p>
    <w:p w:rsidR="00147EB4" w:rsidRDefault="00147EB4" w:rsidP="00123C64">
      <w:pPr>
        <w:autoSpaceDE w:val="0"/>
        <w:autoSpaceDN w:val="0"/>
        <w:adjustRightInd w:val="0"/>
        <w:spacing w:line="240" w:lineRule="auto"/>
      </w:pPr>
    </w:p>
    <w:p w:rsidR="00D665B7" w:rsidRDefault="00D665B7" w:rsidP="00123C64">
      <w:pPr>
        <w:autoSpaceDE w:val="0"/>
        <w:autoSpaceDN w:val="0"/>
        <w:adjustRightInd w:val="0"/>
        <w:spacing w:line="240" w:lineRule="auto"/>
      </w:pPr>
    </w:p>
    <w:p w:rsidR="0014088D" w:rsidRDefault="0014088D" w:rsidP="00123C64">
      <w:pPr>
        <w:autoSpaceDE w:val="0"/>
        <w:autoSpaceDN w:val="0"/>
        <w:adjustRightInd w:val="0"/>
        <w:spacing w:line="240" w:lineRule="auto"/>
      </w:pPr>
      <w:r>
        <w:t>Cancellation rate after the full trial period: That is:</w:t>
      </w:r>
    </w:p>
    <w:p w:rsidR="0014088D" w:rsidRDefault="0014088D" w:rsidP="00123C64">
      <w:pPr>
        <w:pStyle w:val="ListParagraph"/>
        <w:numPr>
          <w:ilvl w:val="0"/>
          <w:numId w:val="6"/>
        </w:numPr>
        <w:autoSpaceDE w:val="0"/>
        <w:autoSpaceDN w:val="0"/>
        <w:adjustRightInd w:val="0"/>
        <w:spacing w:line="240" w:lineRule="auto"/>
      </w:pPr>
      <w:r>
        <w:t>For the control group: the number of unique user-id to cancel after the 14 days free trial period divided by the number of user-id enrolled in the trial period.</w:t>
      </w:r>
    </w:p>
    <w:p w:rsidR="0014088D" w:rsidRDefault="0014088D" w:rsidP="00123C64">
      <w:pPr>
        <w:pStyle w:val="ListParagraph"/>
        <w:numPr>
          <w:ilvl w:val="0"/>
          <w:numId w:val="6"/>
        </w:numPr>
        <w:autoSpaceDE w:val="0"/>
        <w:autoSpaceDN w:val="0"/>
        <w:adjustRightInd w:val="0"/>
        <w:spacing w:line="240" w:lineRule="auto"/>
      </w:pPr>
      <w:r>
        <w:t xml:space="preserve">For the experiment group: the number of unique user-id to cancel either </w:t>
      </w:r>
      <w:proofErr w:type="spellStart"/>
      <w:r>
        <w:t>afther</w:t>
      </w:r>
      <w:proofErr w:type="spellEnd"/>
      <w:r>
        <w:t xml:space="preserve"> the first 14 days trial period or after the additional </w:t>
      </w:r>
      <w:proofErr w:type="spellStart"/>
      <w:r>
        <w:t>weel</w:t>
      </w:r>
      <w:proofErr w:type="spellEnd"/>
      <w:r>
        <w:t xml:space="preserve"> of trial period, divided by the number of user-id enrolled in the trial period.</w:t>
      </w:r>
    </w:p>
    <w:p w:rsidR="0014088D" w:rsidRDefault="0014088D" w:rsidP="00123C64">
      <w:pPr>
        <w:autoSpaceDE w:val="0"/>
        <w:autoSpaceDN w:val="0"/>
        <w:adjustRightInd w:val="0"/>
        <w:spacing w:line="240" w:lineRule="auto"/>
      </w:pPr>
    </w:p>
    <w:p w:rsidR="0014088D" w:rsidRDefault="0014088D" w:rsidP="00123C64">
      <w:pPr>
        <w:autoSpaceDE w:val="0"/>
        <w:autoSpaceDN w:val="0"/>
        <w:adjustRightInd w:val="0"/>
        <w:spacing w:line="240" w:lineRule="auto"/>
      </w:pPr>
      <w:r>
        <w:lastRenderedPageBreak/>
        <w:t xml:space="preserve">This metric will act as evaluation metric and we can set a </w:t>
      </w:r>
      <w:proofErr w:type="spellStart"/>
      <w:r>
        <w:t>dmin</w:t>
      </w:r>
      <w:proofErr w:type="spellEnd"/>
      <w:r>
        <w:t xml:space="preserve"> of 0.0075.</w:t>
      </w:r>
    </w:p>
    <w:p w:rsidR="0014088D" w:rsidRDefault="0014088D" w:rsidP="00123C64">
      <w:pPr>
        <w:autoSpaceDE w:val="0"/>
        <w:autoSpaceDN w:val="0"/>
        <w:adjustRightInd w:val="0"/>
        <w:spacing w:line="240" w:lineRule="auto"/>
      </w:pPr>
    </w:p>
    <w:p w:rsidR="00147EB4" w:rsidRDefault="00147EB4" w:rsidP="001B1FB3">
      <w:pPr>
        <w:jc w:val="both"/>
      </w:pPr>
    </w:p>
    <w:p w:rsidR="00BA4F26" w:rsidDel="00123C64" w:rsidRDefault="00BA4F26" w:rsidP="00BA4F26">
      <w:pPr>
        <w:autoSpaceDE w:val="0"/>
        <w:autoSpaceDN w:val="0"/>
        <w:adjustRightInd w:val="0"/>
        <w:spacing w:line="240" w:lineRule="auto"/>
        <w:rPr>
          <w:del w:id="119" w:author="ROGHI, Alain" w:date="2017-03-13T16:49:00Z"/>
        </w:rPr>
      </w:pPr>
      <w:commentRangeStart w:id="120"/>
      <w:del w:id="121" w:author="ROGHI, Alain" w:date="2017-03-13T16:49:00Z">
        <w:r w:rsidDel="00123C64">
          <w:delText>Cancellation rate after the first 14 days trial period: That is:</w:delText>
        </w:r>
      </w:del>
    </w:p>
    <w:p w:rsidR="00BA4F26" w:rsidDel="00123C64" w:rsidRDefault="00BA4F26" w:rsidP="00BA4F26">
      <w:pPr>
        <w:pStyle w:val="ListParagraph"/>
        <w:numPr>
          <w:ilvl w:val="0"/>
          <w:numId w:val="6"/>
        </w:numPr>
        <w:autoSpaceDE w:val="0"/>
        <w:autoSpaceDN w:val="0"/>
        <w:adjustRightInd w:val="0"/>
        <w:spacing w:line="240" w:lineRule="auto"/>
        <w:rPr>
          <w:del w:id="122" w:author="ROGHI, Alain" w:date="2017-03-13T16:49:00Z"/>
        </w:rPr>
      </w:pPr>
      <w:del w:id="123" w:author="ROGHI, Alain" w:date="2017-03-13T16:49:00Z">
        <w:r w:rsidDel="00123C64">
          <w:delText>For the control group: the number of unique user-id to cancel after the 14 days free trial period divided by the number of user-id enrolled in the trial period.</w:delText>
        </w:r>
      </w:del>
    </w:p>
    <w:p w:rsidR="00BA4F26" w:rsidDel="00123C64" w:rsidRDefault="00BA4F26" w:rsidP="00BA4F26">
      <w:pPr>
        <w:pStyle w:val="ListParagraph"/>
        <w:numPr>
          <w:ilvl w:val="0"/>
          <w:numId w:val="6"/>
        </w:numPr>
        <w:autoSpaceDE w:val="0"/>
        <w:autoSpaceDN w:val="0"/>
        <w:adjustRightInd w:val="0"/>
        <w:spacing w:line="240" w:lineRule="auto"/>
        <w:rPr>
          <w:del w:id="124" w:author="ROGHI, Alain" w:date="2017-03-13T16:49:00Z"/>
        </w:rPr>
      </w:pPr>
      <w:del w:id="125" w:author="ROGHI, Alain" w:date="2017-03-13T16:49:00Z">
        <w:r w:rsidDel="00123C64">
          <w:delText>For the experiment group: the number of unique user-id to cancel either afther the first 14 days trial period, divided by the number of user-id enrolled in the trial period.</w:delText>
        </w:r>
      </w:del>
    </w:p>
    <w:p w:rsidR="00BA4F26" w:rsidDel="00123C64" w:rsidRDefault="00BA4F26" w:rsidP="00BA4F26">
      <w:pPr>
        <w:autoSpaceDE w:val="0"/>
        <w:autoSpaceDN w:val="0"/>
        <w:adjustRightInd w:val="0"/>
        <w:spacing w:line="240" w:lineRule="auto"/>
        <w:rPr>
          <w:del w:id="126" w:author="ROGHI, Alain" w:date="2017-03-13T16:49:00Z"/>
        </w:rPr>
      </w:pPr>
    </w:p>
    <w:p w:rsidR="00BA4F26" w:rsidDel="00123C64" w:rsidRDefault="00BA4F26" w:rsidP="00BA4F26">
      <w:pPr>
        <w:autoSpaceDE w:val="0"/>
        <w:autoSpaceDN w:val="0"/>
        <w:adjustRightInd w:val="0"/>
        <w:spacing w:line="240" w:lineRule="auto"/>
        <w:rPr>
          <w:del w:id="127" w:author="ROGHI, Alain" w:date="2017-03-13T16:49:00Z"/>
        </w:rPr>
      </w:pPr>
      <w:del w:id="128" w:author="ROGHI, Alain" w:date="2017-03-13T16:49:00Z">
        <w:r w:rsidDel="00123C64">
          <w:delText>This metric will act as evaluation metric and we can set a dmin of 0.01.</w:delText>
        </w:r>
      </w:del>
      <w:commentRangeEnd w:id="120"/>
      <w:r w:rsidR="00123C64">
        <w:rPr>
          <w:rStyle w:val="CommentReference"/>
        </w:rPr>
        <w:commentReference w:id="120"/>
      </w:r>
    </w:p>
    <w:p w:rsidR="00BA4F26" w:rsidRDefault="00BA4F26" w:rsidP="001B1FB3">
      <w:pPr>
        <w:jc w:val="both"/>
      </w:pPr>
    </w:p>
    <w:p w:rsidR="00147EB4" w:rsidDel="00123C64" w:rsidRDefault="00BA4F26" w:rsidP="001B1FB3">
      <w:pPr>
        <w:jc w:val="both"/>
        <w:rPr>
          <w:del w:id="129" w:author="ROGHI, Alain" w:date="2017-03-13T16:51:00Z"/>
        </w:rPr>
      </w:pPr>
      <w:r>
        <w:t xml:space="preserve">From a business perspective, I expect to have a significant decrease of student cancelling subscription </w:t>
      </w:r>
      <w:ins w:id="130" w:author="ROGHI, Alain" w:date="2017-03-13T16:50:00Z">
        <w:r w:rsidR="00123C64">
          <w:t>after the end of their free trial period.</w:t>
        </w:r>
      </w:ins>
      <w:ins w:id="131" w:author="ROGHI, Alain" w:date="2017-03-13T16:51:00Z">
        <w:r w:rsidR="00123C64" w:rsidDel="00123C64">
          <w:t xml:space="preserve"> </w:t>
        </w:r>
      </w:ins>
      <w:del w:id="132" w:author="ROGHI, Alain" w:date="2017-03-13T16:51:00Z">
        <w:r w:rsidDel="00123C64">
          <w:delText>after the 1</w:delText>
        </w:r>
        <w:r w:rsidRPr="00123C64" w:rsidDel="00123C64">
          <w:rPr>
            <w:vertAlign w:val="superscript"/>
          </w:rPr>
          <w:delText>st</w:delText>
        </w:r>
        <w:r w:rsidDel="00123C64">
          <w:delText xml:space="preserve"> 14 days free trial period and also a decrase of the total number </w:delText>
        </w:r>
        <w:r w:rsidR="00D665B7" w:rsidDel="00123C64">
          <w:delText>of student cancellation their subscription in total.</w:delText>
        </w:r>
      </w:del>
    </w:p>
    <w:p w:rsidR="00D665B7" w:rsidRDefault="00D665B7" w:rsidP="001B1FB3">
      <w:pPr>
        <w:jc w:val="both"/>
      </w:pPr>
    </w:p>
    <w:p w:rsidR="00D665B7" w:rsidRDefault="00D665B7" w:rsidP="001B1FB3">
      <w:pPr>
        <w:jc w:val="both"/>
      </w:pPr>
      <w:r>
        <w:t>In other words, I expect to retain some student in the free trial after 14 days, and to keep them enrolled after the 3 weeks trial period.</w:t>
      </w:r>
    </w:p>
    <w:p w:rsidR="00D665B7" w:rsidRDefault="00D665B7" w:rsidP="001B1FB3">
      <w:pPr>
        <w:jc w:val="both"/>
      </w:pPr>
    </w:p>
    <w:p w:rsidR="00D665B7" w:rsidRDefault="00D665B7" w:rsidP="001B1FB3">
      <w:pPr>
        <w:jc w:val="both"/>
      </w:pPr>
    </w:p>
    <w:p w:rsidR="00147EB4" w:rsidRDefault="00CB780E" w:rsidP="001B1FB3">
      <w:pPr>
        <w:jc w:val="both"/>
      </w:pPr>
      <w:r>
        <w:t xml:space="preserve">As my experiment starts only after student enrolment, I propose to have the user-id as unit of diversion. As </w:t>
      </w:r>
      <w:r w:rsidR="00E74204">
        <w:t>the unit of analysis is also the user-id for the various metrics, I will reduce the metrics variability.</w:t>
      </w:r>
    </w:p>
    <w:p w:rsidR="00E74204" w:rsidRDefault="00E74204" w:rsidP="001B1FB3">
      <w:pPr>
        <w:jc w:val="both"/>
      </w:pPr>
    </w:p>
    <w:p w:rsidR="00ED5EE2" w:rsidRDefault="00ED5EE2" w:rsidP="001B1FB3">
      <w:pPr>
        <w:jc w:val="both"/>
      </w:pPr>
    </w:p>
    <w:p w:rsidR="00ED5EE2" w:rsidRDefault="00ED5EE2" w:rsidP="001B1FB3">
      <w:pPr>
        <w:jc w:val="both"/>
      </w:pPr>
    </w:p>
    <w:sectPr w:rsidR="00ED5EE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GHI, Alain" w:date="2017-03-13T17:18:00Z" w:initials="RA">
    <w:p w:rsidR="00027F13" w:rsidRDefault="00027F13">
      <w:pPr>
        <w:pStyle w:val="CommentText"/>
      </w:pPr>
      <w:r>
        <w:rPr>
          <w:rStyle w:val="CommentReference"/>
        </w:rPr>
        <w:annotationRef/>
      </w:r>
      <w:r>
        <w:t>Bad understanding of the instructions.</w:t>
      </w:r>
    </w:p>
  </w:comment>
  <w:comment w:id="2" w:author="ROGHI, Alain" w:date="2017-03-13T17:18:00Z" w:initials="RA">
    <w:p w:rsidR="00027F13" w:rsidRDefault="00027F13">
      <w:pPr>
        <w:pStyle w:val="CommentText"/>
      </w:pPr>
      <w:r>
        <w:rPr>
          <w:rStyle w:val="CommentReference"/>
        </w:rPr>
        <w:annotationRef/>
      </w:r>
      <w:r>
        <w:t>Bad understanding of the instructions.</w:t>
      </w:r>
    </w:p>
  </w:comment>
  <w:comment w:id="102" w:author="ROGHI, Alain" w:date="2017-03-13T17:18:00Z" w:initials="RA">
    <w:p w:rsidR="004A5D3A" w:rsidRDefault="004A5D3A">
      <w:pPr>
        <w:pStyle w:val="CommentText"/>
      </w:pPr>
      <w:r>
        <w:rPr>
          <w:rStyle w:val="CommentReference"/>
        </w:rPr>
        <w:annotationRef/>
      </w:r>
      <w:r>
        <w:t>Do not understand why it has been rejected for 2</w:t>
      </w:r>
      <w:r w:rsidRPr="004A5D3A">
        <w:rPr>
          <w:vertAlign w:val="superscript"/>
        </w:rPr>
        <w:t>nd</w:t>
      </w:r>
      <w:r>
        <w:t xml:space="preserve"> submission.</w:t>
      </w:r>
    </w:p>
  </w:comment>
  <w:comment w:id="120" w:author="ROGHI, Alain" w:date="2017-03-13T17:18:00Z" w:initials="RA">
    <w:p w:rsidR="00123C64" w:rsidRDefault="00123C64">
      <w:pPr>
        <w:pStyle w:val="CommentText"/>
      </w:pPr>
      <w:r>
        <w:rPr>
          <w:rStyle w:val="CommentReference"/>
        </w:rPr>
        <w:annotationRef/>
      </w:r>
      <w:r>
        <w:t>This metric is not useful if we consider only the success of our experiment.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1BF"/>
    <w:multiLevelType w:val="hybridMultilevel"/>
    <w:tmpl w:val="DCA0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964EC7"/>
    <w:multiLevelType w:val="hybridMultilevel"/>
    <w:tmpl w:val="D8A0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5A5586"/>
    <w:multiLevelType w:val="hybridMultilevel"/>
    <w:tmpl w:val="529EE5CA"/>
    <w:lvl w:ilvl="0" w:tplc="F3A2173A">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D21CA3"/>
    <w:multiLevelType w:val="hybridMultilevel"/>
    <w:tmpl w:val="3988709A"/>
    <w:lvl w:ilvl="0" w:tplc="DD441B60">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20196E"/>
    <w:multiLevelType w:val="hybridMultilevel"/>
    <w:tmpl w:val="8DE4E738"/>
    <w:lvl w:ilvl="0" w:tplc="DD0E0754">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1954B4"/>
    <w:multiLevelType w:val="hybridMultilevel"/>
    <w:tmpl w:val="921E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
  <w:rsids>
    <w:rsidRoot w:val="00B36F96"/>
    <w:rsid w:val="00027F13"/>
    <w:rsid w:val="000301EC"/>
    <w:rsid w:val="00063D56"/>
    <w:rsid w:val="000A5246"/>
    <w:rsid w:val="00101158"/>
    <w:rsid w:val="00121D91"/>
    <w:rsid w:val="00123C64"/>
    <w:rsid w:val="00127251"/>
    <w:rsid w:val="0014088D"/>
    <w:rsid w:val="00147EB4"/>
    <w:rsid w:val="001652EA"/>
    <w:rsid w:val="001904D0"/>
    <w:rsid w:val="001B1FB3"/>
    <w:rsid w:val="001B5F80"/>
    <w:rsid w:val="001E2078"/>
    <w:rsid w:val="001F5872"/>
    <w:rsid w:val="002456F7"/>
    <w:rsid w:val="00256223"/>
    <w:rsid w:val="002653A7"/>
    <w:rsid w:val="002769E2"/>
    <w:rsid w:val="00296C9D"/>
    <w:rsid w:val="002C6A6F"/>
    <w:rsid w:val="002F5494"/>
    <w:rsid w:val="00327E88"/>
    <w:rsid w:val="003865B1"/>
    <w:rsid w:val="003C7494"/>
    <w:rsid w:val="003D4D9C"/>
    <w:rsid w:val="003E3812"/>
    <w:rsid w:val="00421596"/>
    <w:rsid w:val="00427698"/>
    <w:rsid w:val="004A5D3A"/>
    <w:rsid w:val="004E621E"/>
    <w:rsid w:val="00514702"/>
    <w:rsid w:val="005C5E62"/>
    <w:rsid w:val="005C71AA"/>
    <w:rsid w:val="005C7E60"/>
    <w:rsid w:val="005D31EC"/>
    <w:rsid w:val="005E0574"/>
    <w:rsid w:val="005F3D2A"/>
    <w:rsid w:val="005F43AA"/>
    <w:rsid w:val="005F4E87"/>
    <w:rsid w:val="006015EA"/>
    <w:rsid w:val="0060657A"/>
    <w:rsid w:val="00654D69"/>
    <w:rsid w:val="00687A07"/>
    <w:rsid w:val="00690031"/>
    <w:rsid w:val="006C5CAF"/>
    <w:rsid w:val="006F3614"/>
    <w:rsid w:val="007224B8"/>
    <w:rsid w:val="00725B24"/>
    <w:rsid w:val="007934DA"/>
    <w:rsid w:val="00795561"/>
    <w:rsid w:val="007D1A47"/>
    <w:rsid w:val="00821367"/>
    <w:rsid w:val="00846AB1"/>
    <w:rsid w:val="00874355"/>
    <w:rsid w:val="00880B56"/>
    <w:rsid w:val="00892208"/>
    <w:rsid w:val="008A2B94"/>
    <w:rsid w:val="008F00F3"/>
    <w:rsid w:val="00906542"/>
    <w:rsid w:val="00910166"/>
    <w:rsid w:val="009163EC"/>
    <w:rsid w:val="009333AA"/>
    <w:rsid w:val="009769E5"/>
    <w:rsid w:val="009D5C3B"/>
    <w:rsid w:val="00A34DCA"/>
    <w:rsid w:val="00A65383"/>
    <w:rsid w:val="00A73677"/>
    <w:rsid w:val="00A81BB4"/>
    <w:rsid w:val="00AA2607"/>
    <w:rsid w:val="00AA2BB5"/>
    <w:rsid w:val="00AC5F6C"/>
    <w:rsid w:val="00B03737"/>
    <w:rsid w:val="00B30040"/>
    <w:rsid w:val="00B328DE"/>
    <w:rsid w:val="00B36F96"/>
    <w:rsid w:val="00B73847"/>
    <w:rsid w:val="00BA4F26"/>
    <w:rsid w:val="00BD7AED"/>
    <w:rsid w:val="00BF2340"/>
    <w:rsid w:val="00BF5B80"/>
    <w:rsid w:val="00C35F1D"/>
    <w:rsid w:val="00C64CAF"/>
    <w:rsid w:val="00CB780E"/>
    <w:rsid w:val="00CD4C0B"/>
    <w:rsid w:val="00D0021D"/>
    <w:rsid w:val="00D00468"/>
    <w:rsid w:val="00D665B7"/>
    <w:rsid w:val="00DA2189"/>
    <w:rsid w:val="00DA6423"/>
    <w:rsid w:val="00DC5AF2"/>
    <w:rsid w:val="00DE28D0"/>
    <w:rsid w:val="00DF2AB5"/>
    <w:rsid w:val="00DF7E8C"/>
    <w:rsid w:val="00E40755"/>
    <w:rsid w:val="00E42B16"/>
    <w:rsid w:val="00E57F89"/>
    <w:rsid w:val="00E61733"/>
    <w:rsid w:val="00E74204"/>
    <w:rsid w:val="00EC79C2"/>
    <w:rsid w:val="00ED5EE2"/>
    <w:rsid w:val="00F23A3D"/>
    <w:rsid w:val="00F40B50"/>
    <w:rsid w:val="00F917C4"/>
    <w:rsid w:val="00FF0285"/>
    <w:rsid w:val="00FF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818">
      <w:bodyDiv w:val="1"/>
      <w:marLeft w:val="0"/>
      <w:marRight w:val="0"/>
      <w:marTop w:val="0"/>
      <w:marBottom w:val="0"/>
      <w:divBdr>
        <w:top w:val="none" w:sz="0" w:space="0" w:color="auto"/>
        <w:left w:val="none" w:sz="0" w:space="0" w:color="auto"/>
        <w:bottom w:val="none" w:sz="0" w:space="0" w:color="auto"/>
        <w:right w:val="none" w:sz="0" w:space="0" w:color="auto"/>
      </w:divBdr>
    </w:div>
    <w:div w:id="716440694">
      <w:bodyDiv w:val="1"/>
      <w:marLeft w:val="0"/>
      <w:marRight w:val="0"/>
      <w:marTop w:val="0"/>
      <w:marBottom w:val="0"/>
      <w:divBdr>
        <w:top w:val="none" w:sz="0" w:space="0" w:color="auto"/>
        <w:left w:val="none" w:sz="0" w:space="0" w:color="auto"/>
        <w:bottom w:val="none" w:sz="0" w:space="0" w:color="auto"/>
        <w:right w:val="none" w:sz="0" w:space="0" w:color="auto"/>
      </w:divBdr>
    </w:div>
    <w:div w:id="934706480">
      <w:bodyDiv w:val="1"/>
      <w:marLeft w:val="0"/>
      <w:marRight w:val="0"/>
      <w:marTop w:val="0"/>
      <w:marBottom w:val="0"/>
      <w:divBdr>
        <w:top w:val="none" w:sz="0" w:space="0" w:color="auto"/>
        <w:left w:val="none" w:sz="0" w:space="0" w:color="auto"/>
        <w:bottom w:val="none" w:sz="0" w:space="0" w:color="auto"/>
        <w:right w:val="none" w:sz="0" w:space="0" w:color="auto"/>
      </w:divBdr>
    </w:div>
    <w:div w:id="941181731">
      <w:bodyDiv w:val="1"/>
      <w:marLeft w:val="0"/>
      <w:marRight w:val="0"/>
      <w:marTop w:val="0"/>
      <w:marBottom w:val="0"/>
      <w:divBdr>
        <w:top w:val="none" w:sz="0" w:space="0" w:color="auto"/>
        <w:left w:val="none" w:sz="0" w:space="0" w:color="auto"/>
        <w:bottom w:val="none" w:sz="0" w:space="0" w:color="auto"/>
        <w:right w:val="none" w:sz="0" w:space="0" w:color="auto"/>
      </w:divBdr>
    </w:div>
    <w:div w:id="1311909559">
      <w:bodyDiv w:val="1"/>
      <w:marLeft w:val="0"/>
      <w:marRight w:val="0"/>
      <w:marTop w:val="0"/>
      <w:marBottom w:val="0"/>
      <w:divBdr>
        <w:top w:val="none" w:sz="0" w:space="0" w:color="auto"/>
        <w:left w:val="none" w:sz="0" w:space="0" w:color="auto"/>
        <w:bottom w:val="none" w:sz="0" w:space="0" w:color="auto"/>
        <w:right w:val="none" w:sz="0" w:space="0" w:color="auto"/>
      </w:divBdr>
    </w:div>
    <w:div w:id="1486625423">
      <w:bodyDiv w:val="1"/>
      <w:marLeft w:val="0"/>
      <w:marRight w:val="0"/>
      <w:marTop w:val="0"/>
      <w:marBottom w:val="0"/>
      <w:divBdr>
        <w:top w:val="none" w:sz="0" w:space="0" w:color="auto"/>
        <w:left w:val="none" w:sz="0" w:space="0" w:color="auto"/>
        <w:bottom w:val="none" w:sz="0" w:space="0" w:color="auto"/>
        <w:right w:val="none" w:sz="0" w:space="0" w:color="auto"/>
      </w:divBdr>
    </w:div>
    <w:div w:id="185966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pad.com/quickcalcs/binomial1.cfm" TargetMode="External"/><Relationship Id="rId5" Type="http://schemas.openxmlformats.org/officeDocument/2006/relationships/settings" Target="settings.xml"/><Relationship Id="rId10" Type="http://schemas.openxmlformats.org/officeDocument/2006/relationships/hyperlink" Target="http://www.evanmiller.org/ab-testing/sample-size.html"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D1FF3-74D4-4EB0-8C44-07788F58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ROGHI, Alain</dc:creator>
  <cp:lastModifiedBy>ROGHI, Alain</cp:lastModifiedBy>
  <cp:revision>72</cp:revision>
  <cp:lastPrinted>2017-03-14T11:10:00Z</cp:lastPrinted>
  <dcterms:created xsi:type="dcterms:W3CDTF">2017-03-06T09:58:00Z</dcterms:created>
  <dcterms:modified xsi:type="dcterms:W3CDTF">2017-03-14T11:11:00Z</dcterms:modified>
</cp:coreProperties>
</file>